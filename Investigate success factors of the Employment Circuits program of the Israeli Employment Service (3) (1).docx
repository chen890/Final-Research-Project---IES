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73F82" w14:textId="22B73008" w:rsidR="00BE0A49" w:rsidRPr="00D9589B" w:rsidRDefault="00BE0A49" w:rsidP="00AF5568">
      <w:pPr>
        <w:bidi w:val="0"/>
        <w:spacing w:after="0" w:line="360" w:lineRule="auto"/>
        <w:jc w:val="center"/>
        <w:rPr>
          <w:rFonts w:asciiTheme="majorBidi" w:hAnsiTheme="majorBidi" w:cstheme="majorBidi"/>
        </w:rPr>
      </w:pPr>
      <w:bookmarkStart w:id="0" w:name="_Hlk35687670"/>
      <w:bookmarkEnd w:id="0"/>
      <w:r w:rsidRPr="00D9589B">
        <w:rPr>
          <w:rFonts w:asciiTheme="majorBidi" w:hAnsiTheme="majorBidi" w:cstheme="majorBidi"/>
          <w:b/>
          <w:bCs/>
          <w:sz w:val="32"/>
          <w:szCs w:val="32"/>
        </w:rPr>
        <w:t xml:space="preserve">Investigate </w:t>
      </w:r>
      <w:r w:rsidR="00311FD5">
        <w:rPr>
          <w:rFonts w:asciiTheme="majorBidi" w:hAnsiTheme="majorBidi" w:cstheme="majorBidi"/>
          <w:b/>
          <w:bCs/>
          <w:sz w:val="32"/>
          <w:szCs w:val="32"/>
        </w:rPr>
        <w:t xml:space="preserve">the </w:t>
      </w:r>
      <w:r w:rsidRPr="00D9589B">
        <w:rPr>
          <w:rFonts w:asciiTheme="majorBidi" w:hAnsiTheme="majorBidi" w:cstheme="majorBidi"/>
          <w:b/>
          <w:bCs/>
          <w:sz w:val="32"/>
          <w:szCs w:val="32"/>
        </w:rPr>
        <w:t>success factors program of the Israeli Employment Service</w:t>
      </w:r>
    </w:p>
    <w:p w14:paraId="2F99431B" w14:textId="688A12EB" w:rsidR="00935CEB" w:rsidRDefault="00935CEB" w:rsidP="00AF5568">
      <w:pPr>
        <w:bidi w:val="0"/>
        <w:spacing w:after="0"/>
        <w:rPr>
          <w:rFonts w:asciiTheme="majorBidi" w:hAnsiTheme="majorBidi" w:cstheme="majorBidi"/>
        </w:rPr>
      </w:pPr>
    </w:p>
    <w:p w14:paraId="1404B9A2" w14:textId="34A96C2E" w:rsidR="001B07BC" w:rsidRPr="005A021A" w:rsidRDefault="001B07BC" w:rsidP="00AF5568">
      <w:pPr>
        <w:bidi w:val="0"/>
        <w:spacing w:after="0"/>
        <w:rPr>
          <w:rFonts w:asciiTheme="majorBidi" w:hAnsiTheme="majorBidi" w:cstheme="majorBidi"/>
          <w:sz w:val="24"/>
          <w:szCs w:val="24"/>
          <w:u w:val="single"/>
        </w:rPr>
      </w:pPr>
      <w:r w:rsidRPr="005A021A">
        <w:rPr>
          <w:rFonts w:ascii="t1-gul-regular-smallcaps" w:cs="t1-gul-regular-smallcaps"/>
          <w:sz w:val="21"/>
          <w:szCs w:val="21"/>
          <w:u w:val="single"/>
        </w:rPr>
        <w:t>H i g h i l i g h t s</w:t>
      </w:r>
    </w:p>
    <w:p w14:paraId="33B938D8" w14:textId="4FABC34D" w:rsidR="001B07BC" w:rsidRPr="001B07BC" w:rsidRDefault="001B07BC" w:rsidP="00AF5568">
      <w:pPr>
        <w:bidi w:val="0"/>
        <w:spacing w:after="0"/>
        <w:rPr>
          <w:rFonts w:asciiTheme="majorBidi" w:hAnsiTheme="majorBidi" w:cstheme="majorBidi"/>
        </w:rPr>
      </w:pPr>
      <w:r w:rsidRPr="001B07BC">
        <w:rPr>
          <w:rFonts w:asciiTheme="majorBidi" w:hAnsiTheme="majorBidi" w:cstheme="majorBidi"/>
        </w:rPr>
        <w:t xml:space="preserve">• Greater unemployment </w:t>
      </w:r>
      <w:r w:rsidR="005A021A">
        <w:rPr>
          <w:rFonts w:asciiTheme="majorBidi" w:hAnsiTheme="majorBidi" w:cstheme="majorBidi"/>
        </w:rPr>
        <w:t>length</w:t>
      </w:r>
      <w:r w:rsidRPr="001B07BC">
        <w:rPr>
          <w:rFonts w:asciiTheme="majorBidi" w:hAnsiTheme="majorBidi" w:cstheme="majorBidi"/>
        </w:rPr>
        <w:t xml:space="preserve"> increases the chance of poor </w:t>
      </w:r>
      <w:r w:rsidR="005A021A">
        <w:rPr>
          <w:rFonts w:asciiTheme="majorBidi" w:hAnsiTheme="majorBidi" w:cstheme="majorBidi"/>
        </w:rPr>
        <w:t xml:space="preserve">job </w:t>
      </w:r>
      <w:r w:rsidRPr="001B07BC">
        <w:rPr>
          <w:rFonts w:asciiTheme="majorBidi" w:hAnsiTheme="majorBidi" w:cstheme="majorBidi"/>
        </w:rPr>
        <w:t>placement.</w:t>
      </w:r>
    </w:p>
    <w:p w14:paraId="63C68A29" w14:textId="0F8C8238" w:rsidR="001B07BC" w:rsidRPr="001B07BC" w:rsidRDefault="001B07BC" w:rsidP="00AF5568">
      <w:pPr>
        <w:bidi w:val="0"/>
        <w:spacing w:after="0"/>
        <w:rPr>
          <w:rFonts w:asciiTheme="majorBidi" w:hAnsiTheme="majorBidi" w:cstheme="majorBidi"/>
        </w:rPr>
      </w:pPr>
      <w:r w:rsidRPr="001B07BC">
        <w:rPr>
          <w:rFonts w:asciiTheme="majorBidi" w:hAnsiTheme="majorBidi" w:cstheme="majorBidi"/>
        </w:rPr>
        <w:t xml:space="preserve">• Socioeconomic characteristics are related to the type of </w:t>
      </w:r>
      <w:r w:rsidR="005A021A">
        <w:rPr>
          <w:rFonts w:asciiTheme="majorBidi" w:hAnsiTheme="majorBidi" w:cstheme="majorBidi"/>
        </w:rPr>
        <w:t xml:space="preserve">job </w:t>
      </w:r>
      <w:r w:rsidRPr="001B07BC">
        <w:rPr>
          <w:rFonts w:asciiTheme="majorBidi" w:hAnsiTheme="majorBidi" w:cstheme="majorBidi"/>
        </w:rPr>
        <w:t>placement</w:t>
      </w:r>
      <w:r w:rsidR="005A021A">
        <w:rPr>
          <w:rFonts w:asciiTheme="majorBidi" w:hAnsiTheme="majorBidi" w:cstheme="majorBidi"/>
        </w:rPr>
        <w:t>.</w:t>
      </w:r>
    </w:p>
    <w:p w14:paraId="32FF37E2" w14:textId="1C6C69B9" w:rsidR="001B07BC" w:rsidRDefault="001B07BC" w:rsidP="00AF5568">
      <w:pPr>
        <w:bidi w:val="0"/>
        <w:spacing w:after="0"/>
        <w:rPr>
          <w:rFonts w:asciiTheme="majorBidi" w:hAnsiTheme="majorBidi" w:cstheme="majorBidi"/>
        </w:rPr>
      </w:pPr>
      <w:r w:rsidRPr="001B07BC">
        <w:rPr>
          <w:rFonts w:asciiTheme="majorBidi" w:hAnsiTheme="majorBidi" w:cstheme="majorBidi"/>
        </w:rPr>
        <w:t>• Arab</w:t>
      </w:r>
      <w:r w:rsidR="005A021A">
        <w:rPr>
          <w:rFonts w:asciiTheme="majorBidi" w:hAnsiTheme="majorBidi" w:cstheme="majorBidi"/>
        </w:rPr>
        <w:t xml:space="preserve"> job placements</w:t>
      </w:r>
      <w:r w:rsidR="005A021A" w:rsidRPr="001B07BC">
        <w:rPr>
          <w:rFonts w:asciiTheme="majorBidi" w:hAnsiTheme="majorBidi" w:cstheme="majorBidi"/>
        </w:rPr>
        <w:t xml:space="preserve"> </w:t>
      </w:r>
      <w:r w:rsidR="005A021A">
        <w:rPr>
          <w:rFonts w:asciiTheme="majorBidi" w:hAnsiTheme="majorBidi" w:cstheme="majorBidi"/>
        </w:rPr>
        <w:t xml:space="preserve">are </w:t>
      </w:r>
      <w:r w:rsidRPr="001B07BC">
        <w:rPr>
          <w:rFonts w:asciiTheme="majorBidi" w:hAnsiTheme="majorBidi" w:cstheme="majorBidi"/>
        </w:rPr>
        <w:t xml:space="preserve">no different from other </w:t>
      </w:r>
      <w:r w:rsidR="005A021A">
        <w:rPr>
          <w:rFonts w:asciiTheme="majorBidi" w:hAnsiTheme="majorBidi" w:cstheme="majorBidi"/>
        </w:rPr>
        <w:t>population job placements.</w:t>
      </w:r>
    </w:p>
    <w:p w14:paraId="0620ADB6" w14:textId="77777777" w:rsidR="005A021A" w:rsidRPr="00D9589B" w:rsidRDefault="005A021A" w:rsidP="00AF5568">
      <w:pPr>
        <w:bidi w:val="0"/>
        <w:spacing w:after="0"/>
        <w:rPr>
          <w:rFonts w:asciiTheme="majorBidi" w:hAnsiTheme="majorBidi" w:cstheme="majorBidi"/>
        </w:rPr>
      </w:pPr>
    </w:p>
    <w:p w14:paraId="2E18CF1C" w14:textId="77777777" w:rsidR="00BE0A49" w:rsidRPr="00D9589B" w:rsidRDefault="00BE0A49" w:rsidP="00AF5568">
      <w:pPr>
        <w:pStyle w:val="1"/>
        <w:bidi w:val="0"/>
      </w:pPr>
      <w:bookmarkStart w:id="1" w:name="_Toc43988860"/>
      <w:r w:rsidRPr="0077579A">
        <w:rPr>
          <w:rFonts w:asciiTheme="majorBidi" w:hAnsiTheme="majorBidi"/>
        </w:rPr>
        <w:t>Abstract</w:t>
      </w:r>
      <w:bookmarkEnd w:id="1"/>
    </w:p>
    <w:p w14:paraId="1E1D4096" w14:textId="77777777" w:rsidR="005A021A" w:rsidRDefault="005A021A" w:rsidP="00AF5568">
      <w:pPr>
        <w:bidi w:val="0"/>
        <w:spacing w:after="0" w:line="360" w:lineRule="auto"/>
        <w:rPr>
          <w:rFonts w:asciiTheme="majorBidi" w:hAnsiTheme="majorBidi" w:cstheme="majorBidi"/>
        </w:rPr>
      </w:pPr>
    </w:p>
    <w:p w14:paraId="08CE3B58" w14:textId="4D8D8E50" w:rsidR="00BE0A49" w:rsidRPr="001E1FFB" w:rsidRDefault="00BE0A49" w:rsidP="00034937">
      <w:pPr>
        <w:bidi w:val="0"/>
        <w:spacing w:after="0" w:line="360" w:lineRule="auto"/>
        <w:ind w:firstLine="720"/>
        <w:rPr>
          <w:rFonts w:asciiTheme="majorBidi" w:hAnsiTheme="majorBidi" w:cstheme="majorBidi"/>
          <w:lang w:val="en"/>
        </w:rPr>
      </w:pPr>
      <w:r w:rsidRPr="001E1FFB">
        <w:rPr>
          <w:rFonts w:asciiTheme="majorBidi" w:hAnsiTheme="majorBidi" w:cstheme="majorBidi"/>
        </w:rPr>
        <w:t xml:space="preserve">Unemployment is one of the most challenging tasks the world has ever faced, with 5.39% of the world population is unemployed for 2019 (3.8% of unemployment in Israel), before the Covid-19. Unemployment </w:t>
      </w:r>
      <w:r w:rsidR="00643361">
        <w:rPr>
          <w:rFonts w:asciiTheme="majorBidi" w:hAnsiTheme="majorBidi" w:cstheme="majorBidi"/>
        </w:rPr>
        <w:t xml:space="preserve">job </w:t>
      </w:r>
      <w:r w:rsidRPr="001E1FFB">
        <w:rPr>
          <w:rFonts w:asciiTheme="majorBidi" w:hAnsiTheme="majorBidi" w:cstheme="majorBidi"/>
        </w:rPr>
        <w:t>placements programs may reduce the unemployment length and reduce government expenditures on unemployment. This paper explores one of the Israeli Employment Service program data between 2016-2019, based on 56,000 job</w:t>
      </w:r>
      <w:r w:rsidR="00643361">
        <w:rPr>
          <w:rFonts w:asciiTheme="majorBidi" w:hAnsiTheme="majorBidi" w:cstheme="majorBidi"/>
        </w:rPr>
        <w:t xml:space="preserve"> </w:t>
      </w:r>
      <w:r w:rsidRPr="001E1FFB">
        <w:rPr>
          <w:rFonts w:asciiTheme="majorBidi" w:hAnsiTheme="majorBidi" w:cstheme="majorBidi"/>
        </w:rPr>
        <w:t>seekers and 82 job</w:t>
      </w:r>
      <w:r w:rsidR="00643361">
        <w:rPr>
          <w:rFonts w:asciiTheme="majorBidi" w:hAnsiTheme="majorBidi" w:cstheme="majorBidi"/>
        </w:rPr>
        <w:t xml:space="preserve"> </w:t>
      </w:r>
      <w:r w:rsidRPr="001E1FFB">
        <w:rPr>
          <w:rFonts w:asciiTheme="majorBidi" w:hAnsiTheme="majorBidi" w:cstheme="majorBidi"/>
        </w:rPr>
        <w:t>seekers features (59% men and 41%women from age 18). The main results of this paper are: there is no difference between good placements of the Arabs population (49%) to any other populations (51%)</w:t>
      </w:r>
      <w:r w:rsidR="00643361">
        <w:rPr>
          <w:rFonts w:asciiTheme="majorBidi" w:hAnsiTheme="majorBidi" w:cstheme="majorBidi"/>
        </w:rPr>
        <w:t xml:space="preserve">, </w:t>
      </w:r>
      <w:r w:rsidRPr="001E1FFB">
        <w:rPr>
          <w:rFonts w:asciiTheme="majorBidi" w:hAnsiTheme="majorBidi" w:cstheme="majorBidi"/>
        </w:rPr>
        <w:t>the longer job</w:t>
      </w:r>
      <w:r w:rsidR="00643361">
        <w:rPr>
          <w:rFonts w:asciiTheme="majorBidi" w:hAnsiTheme="majorBidi" w:cstheme="majorBidi"/>
        </w:rPr>
        <w:t xml:space="preserve"> </w:t>
      </w:r>
      <w:r w:rsidRPr="001E1FFB">
        <w:rPr>
          <w:rFonts w:asciiTheme="majorBidi" w:hAnsiTheme="majorBidi" w:cstheme="majorBidi"/>
        </w:rPr>
        <w:t>seeker stay in the program make his chance to return to labor market lower as he's being, there is some uncommon social-economic characteristic like education</w:t>
      </w:r>
      <w:del w:id="2" w:author="bs" w:date="2020-06-26T17:06:00Z">
        <w:r w:rsidRPr="001E1FFB" w:rsidDel="00034937">
          <w:rPr>
            <w:rFonts w:asciiTheme="majorBidi" w:hAnsiTheme="majorBidi" w:cstheme="majorBidi"/>
          </w:rPr>
          <w:delText xml:space="preserve"> (</w:delText>
        </w:r>
        <w:r w:rsidRPr="001E1FFB" w:rsidDel="00034937">
          <w:rPr>
            <w:rFonts w:asciiTheme="majorBidi" w:hAnsiTheme="majorBidi" w:cstheme="majorBidi"/>
            <w:lang w:val="en"/>
          </w:rPr>
          <w:delText xml:space="preserve">academic degree and matriculation certificate </w:delText>
        </w:r>
        <w:r w:rsidRPr="001E1FFB" w:rsidDel="00034937">
          <w:rPr>
            <w:rFonts w:asciiTheme="majorBidi" w:hAnsiTheme="majorBidi" w:cstheme="majorBidi"/>
          </w:rPr>
          <w:delText>ha</w:delText>
        </w:r>
        <w:r w:rsidR="00CD707B" w:rsidDel="00034937">
          <w:rPr>
            <w:rFonts w:asciiTheme="majorBidi" w:hAnsiTheme="majorBidi" w:cstheme="majorBidi"/>
          </w:rPr>
          <w:delText>ve</w:delText>
        </w:r>
        <w:r w:rsidRPr="001E1FFB" w:rsidDel="00034937">
          <w:rPr>
            <w:rFonts w:asciiTheme="majorBidi" w:hAnsiTheme="majorBidi" w:cstheme="majorBidi"/>
          </w:rPr>
          <w:delText xml:space="preserve"> significantly found to be in </w:delText>
        </w:r>
        <w:r w:rsidRPr="001E1FFB" w:rsidDel="00034937">
          <w:rPr>
            <w:rFonts w:asciiTheme="majorBidi" w:hAnsiTheme="majorBidi" w:cstheme="majorBidi"/>
            <w:lang w:val="en"/>
          </w:rPr>
          <w:delText>amazing success</w:delText>
        </w:r>
        <w:r w:rsidRPr="001E1FFB" w:rsidDel="00034937">
          <w:rPr>
            <w:rFonts w:asciiTheme="majorBidi" w:hAnsiTheme="majorBidi" w:cstheme="majorBidi"/>
          </w:rPr>
          <w:delText>)</w:delText>
        </w:r>
      </w:del>
      <w:r w:rsidRPr="001E1FFB">
        <w:rPr>
          <w:rFonts w:asciiTheme="majorBidi" w:hAnsiTheme="majorBidi" w:cstheme="majorBidi"/>
        </w:rPr>
        <w:t>, disability</w:t>
      </w:r>
      <w:del w:id="3" w:author="bs" w:date="2020-06-26T17:07:00Z">
        <w:r w:rsidRPr="001E1FFB" w:rsidDel="00034937">
          <w:rPr>
            <w:rFonts w:asciiTheme="majorBidi" w:hAnsiTheme="majorBidi" w:cstheme="majorBidi"/>
          </w:rPr>
          <w:delText xml:space="preserve"> (no-disability is significantly found to be in medium success than other successes)</w:delText>
        </w:r>
      </w:del>
      <w:r w:rsidRPr="001E1FFB">
        <w:rPr>
          <w:rFonts w:asciiTheme="majorBidi" w:hAnsiTheme="majorBidi" w:cstheme="majorBidi"/>
        </w:rPr>
        <w:t>, religion</w:t>
      </w:r>
      <w:del w:id="4" w:author="bs" w:date="2020-06-26T17:07:00Z">
        <w:r w:rsidRPr="001E1FFB" w:rsidDel="00034937">
          <w:rPr>
            <w:rFonts w:asciiTheme="majorBidi" w:hAnsiTheme="majorBidi" w:cstheme="majorBidi"/>
          </w:rPr>
          <w:delText xml:space="preserve"> (Jews and Muslims ha</w:delText>
        </w:r>
        <w:r w:rsidR="00CD707B" w:rsidDel="00034937">
          <w:rPr>
            <w:rFonts w:asciiTheme="majorBidi" w:hAnsiTheme="majorBidi" w:cstheme="majorBidi"/>
          </w:rPr>
          <w:delText>ve</w:delText>
        </w:r>
        <w:r w:rsidRPr="001E1FFB" w:rsidDel="00034937">
          <w:rPr>
            <w:rFonts w:asciiTheme="majorBidi" w:hAnsiTheme="majorBidi" w:cstheme="majorBidi"/>
          </w:rPr>
          <w:delText xml:space="preserve"> significantly found to be in amazing success</w:delText>
        </w:r>
        <w:r w:rsidRPr="001E1FFB" w:rsidDel="00034937">
          <w:rPr>
            <w:rFonts w:asciiTheme="majorBidi" w:hAnsiTheme="majorBidi" w:cstheme="majorBidi"/>
            <w:lang w:val="en"/>
          </w:rPr>
          <w:delText>)</w:delText>
        </w:r>
      </w:del>
      <w:r w:rsidRPr="001E1FFB">
        <w:rPr>
          <w:rFonts w:asciiTheme="majorBidi" w:hAnsiTheme="majorBidi" w:cstheme="majorBidi"/>
          <w:lang w:val="en"/>
        </w:rPr>
        <w:t>, number of kids</w:t>
      </w:r>
      <w:del w:id="5" w:author="bs" w:date="2020-06-26T17:07:00Z">
        <w:r w:rsidRPr="001E1FFB" w:rsidDel="00034937">
          <w:rPr>
            <w:rFonts w:asciiTheme="majorBidi" w:hAnsiTheme="majorBidi" w:cstheme="majorBidi"/>
            <w:lang w:val="en"/>
          </w:rPr>
          <w:delText xml:space="preserve">(no matter how many kids the family/individual have, it's </w:delText>
        </w:r>
        <w:r w:rsidRPr="001E1FFB" w:rsidDel="00034937">
          <w:rPr>
            <w:rFonts w:asciiTheme="majorBidi" w:hAnsiTheme="majorBidi" w:cstheme="majorBidi"/>
          </w:rPr>
          <w:delText>significantly found to be in amazing success than other successes</w:delText>
        </w:r>
        <w:r w:rsidRPr="001E1FFB" w:rsidDel="00034937">
          <w:rPr>
            <w:rFonts w:asciiTheme="majorBidi" w:hAnsiTheme="majorBidi" w:cstheme="majorBidi"/>
            <w:lang w:val="en"/>
          </w:rPr>
          <w:delText>)</w:delText>
        </w:r>
      </w:del>
      <w:r w:rsidRPr="001E1FFB">
        <w:rPr>
          <w:rFonts w:asciiTheme="majorBidi" w:hAnsiTheme="majorBidi" w:cstheme="majorBidi"/>
          <w:lang w:val="en"/>
        </w:rPr>
        <w:t xml:space="preserve">, and others </w:t>
      </w:r>
      <w:r w:rsidRPr="001E1FFB">
        <w:rPr>
          <w:rFonts w:asciiTheme="majorBidi" w:hAnsiTheme="majorBidi" w:cstheme="majorBidi"/>
        </w:rPr>
        <w:t>that affects the jobseeker placements and even increasing the number of jobseeker's activities adversely affects his chances of finding a job.</w:t>
      </w:r>
    </w:p>
    <w:p w14:paraId="3546C96F" w14:textId="19259B8D" w:rsidR="00BE0A49" w:rsidRPr="00D9589B" w:rsidRDefault="00C95857" w:rsidP="00AF5568">
      <w:pPr>
        <w:pStyle w:val="1"/>
        <w:bidi w:val="0"/>
        <w:rPr>
          <w:rFonts w:asciiTheme="majorBidi" w:hAnsiTheme="majorBidi"/>
        </w:rPr>
      </w:pPr>
      <w:bookmarkStart w:id="6" w:name="_Toc43988861"/>
      <w:r>
        <w:rPr>
          <w:rFonts w:asciiTheme="majorBidi" w:hAnsiTheme="majorBidi"/>
        </w:rPr>
        <w:t xml:space="preserve">1. </w:t>
      </w:r>
      <w:r w:rsidR="00BE0A49" w:rsidRPr="00D9589B">
        <w:rPr>
          <w:rFonts w:asciiTheme="majorBidi" w:hAnsiTheme="majorBidi"/>
        </w:rPr>
        <w:t>Introduction</w:t>
      </w:r>
      <w:bookmarkEnd w:id="6"/>
    </w:p>
    <w:p w14:paraId="6901FA31" w14:textId="77777777" w:rsidR="00BE0A49" w:rsidRPr="00D9589B" w:rsidRDefault="00BE0A49" w:rsidP="00AF5568">
      <w:pPr>
        <w:bidi w:val="0"/>
        <w:spacing w:after="0" w:line="360" w:lineRule="auto"/>
        <w:rPr>
          <w:rFonts w:asciiTheme="majorBidi" w:hAnsiTheme="majorBidi" w:cstheme="majorBidi"/>
        </w:rPr>
      </w:pPr>
    </w:p>
    <w:p w14:paraId="1967E5B3" w14:textId="41600B24" w:rsidR="00BE0A49" w:rsidRPr="00D9589B" w:rsidRDefault="00BE0A49" w:rsidP="00644873">
      <w:pPr>
        <w:bidi w:val="0"/>
        <w:spacing w:after="0" w:line="360" w:lineRule="auto"/>
        <w:ind w:firstLine="720"/>
        <w:rPr>
          <w:rFonts w:asciiTheme="majorBidi" w:hAnsiTheme="majorBidi" w:cstheme="majorBidi"/>
        </w:rPr>
      </w:pPr>
      <w:r w:rsidRPr="00D9589B">
        <w:rPr>
          <w:rFonts w:asciiTheme="majorBidi" w:hAnsiTheme="majorBidi" w:cstheme="majorBidi"/>
        </w:rPr>
        <w:t>Today unemployment is a global problem connected to various social life fields which constitute many research topics in various fields like economics, sociology, financial</w:t>
      </w:r>
      <w:r w:rsidR="00CD707B">
        <w:rPr>
          <w:rFonts w:asciiTheme="majorBidi" w:hAnsiTheme="majorBidi" w:cstheme="majorBidi"/>
        </w:rPr>
        <w:t>,</w:t>
      </w:r>
      <w:r w:rsidRPr="00D9589B">
        <w:rPr>
          <w:rFonts w:asciiTheme="majorBidi" w:hAnsiTheme="majorBidi" w:cstheme="majorBidi"/>
        </w:rPr>
        <w:t xml:space="preserve"> and more.</w:t>
      </w:r>
      <w:r w:rsidRPr="00D9589B">
        <w:rPr>
          <w:rFonts w:asciiTheme="majorBidi" w:hAnsiTheme="majorBidi" w:cstheme="majorBidi"/>
          <w:rtl/>
        </w:rPr>
        <w:t xml:space="preserve"> </w:t>
      </w:r>
      <w:proofErr w:type="spellStart"/>
      <w:r w:rsidRPr="00D9589B">
        <w:rPr>
          <w:rFonts w:asciiTheme="majorBidi" w:hAnsiTheme="majorBidi" w:cstheme="majorBidi"/>
        </w:rPr>
        <w:t>Kabáta</w:t>
      </w:r>
      <w:proofErr w:type="spellEnd"/>
      <w:r w:rsidR="002D478D">
        <w:rPr>
          <w:rFonts w:asciiTheme="majorBidi" w:hAnsiTheme="majorBidi" w:cstheme="majorBidi"/>
        </w:rPr>
        <w:t xml:space="preserve"> et al.</w:t>
      </w:r>
      <w:r w:rsidRPr="00D9589B">
        <w:rPr>
          <w:rFonts w:asciiTheme="majorBidi" w:hAnsiTheme="majorBidi" w:cstheme="majorBidi"/>
        </w:rPr>
        <w:t xml:space="preserve"> </w:t>
      </w:r>
      <w:r w:rsidRPr="00644873">
        <w:rPr>
          <w:rFonts w:asciiTheme="majorBidi" w:hAnsiTheme="majorBidi" w:cstheme="majorBidi"/>
        </w:rPr>
        <w:t>(</w:t>
      </w:r>
      <w:r w:rsidR="005923C9" w:rsidRPr="002D478D">
        <w:fldChar w:fldCharType="begin"/>
      </w:r>
      <w:r w:rsidR="005923C9" w:rsidRPr="00644873">
        <w:instrText xml:space="preserve"> HYPERLINK \l "Kabata_2014" </w:instrText>
      </w:r>
      <w:r w:rsidR="005923C9" w:rsidRPr="002D478D">
        <w:fldChar w:fldCharType="separate"/>
      </w:r>
      <w:del w:id="7" w:author="חן שליו" w:date="2020-06-26T20:20:00Z">
        <w:r w:rsidRPr="002D478D" w:rsidDel="002D478D">
          <w:rPr>
            <w:rStyle w:val="Hyperlink"/>
            <w:rFonts w:asciiTheme="majorBidi" w:hAnsiTheme="majorBidi" w:cstheme="majorBidi"/>
            <w:u w:val="none"/>
          </w:rPr>
          <w:delText xml:space="preserve"> </w:delText>
        </w:r>
      </w:del>
      <w:r w:rsidRPr="002D478D">
        <w:rPr>
          <w:rStyle w:val="Hyperlink"/>
          <w:rFonts w:asciiTheme="majorBidi" w:hAnsiTheme="majorBidi" w:cstheme="majorBidi"/>
          <w:u w:val="none"/>
        </w:rPr>
        <w:t>2014)</w:t>
      </w:r>
      <w:r w:rsidR="005923C9" w:rsidRPr="002D478D">
        <w:rPr>
          <w:rStyle w:val="Hyperlink"/>
          <w:rFonts w:asciiTheme="majorBidi" w:hAnsiTheme="majorBidi" w:cstheme="majorBidi"/>
          <w:u w:val="none"/>
        </w:rPr>
        <w:fldChar w:fldCharType="end"/>
      </w:r>
      <w:r w:rsidRPr="00D9589B">
        <w:rPr>
          <w:rFonts w:asciiTheme="majorBidi" w:hAnsiTheme="majorBidi" w:cstheme="majorBidi"/>
        </w:rPr>
        <w:t xml:space="preserve"> further describe there is no doubt that unemployment presents the biggest social problem in the EU</w:t>
      </w:r>
      <w:r w:rsidR="00A01AE2">
        <w:rPr>
          <w:rFonts w:asciiTheme="majorBidi" w:hAnsiTheme="majorBidi" w:cstheme="majorBidi"/>
        </w:rPr>
        <w:t xml:space="preserve">. </w:t>
      </w:r>
      <w:r w:rsidRPr="00D9589B">
        <w:rPr>
          <w:rFonts w:asciiTheme="majorBidi" w:hAnsiTheme="majorBidi" w:cstheme="majorBidi"/>
        </w:rPr>
        <w:t xml:space="preserve">Sol </w:t>
      </w:r>
      <w:r w:rsidRPr="00644873">
        <w:rPr>
          <w:rFonts w:asciiTheme="majorBidi" w:hAnsiTheme="majorBidi" w:cstheme="majorBidi"/>
        </w:rPr>
        <w:t>(</w:t>
      </w:r>
      <w:hyperlink w:anchor="Els_Sol_2016" w:history="1">
        <w:r w:rsidRPr="002D478D">
          <w:rPr>
            <w:rStyle w:val="Hyperlink"/>
            <w:rFonts w:asciiTheme="majorBidi" w:hAnsiTheme="majorBidi" w:cstheme="majorBidi"/>
            <w:u w:val="none"/>
          </w:rPr>
          <w:t>2016</w:t>
        </w:r>
      </w:hyperlink>
      <w:r w:rsidRPr="00644873">
        <w:rPr>
          <w:rFonts w:asciiTheme="majorBidi" w:hAnsiTheme="majorBidi" w:cstheme="majorBidi"/>
        </w:rPr>
        <w:t>)</w:t>
      </w:r>
      <w:r w:rsidRPr="00D9589B">
        <w:rPr>
          <w:rFonts w:asciiTheme="majorBidi" w:hAnsiTheme="majorBidi" w:cstheme="majorBidi"/>
        </w:rPr>
        <w:t xml:space="preserve"> states it turns out that in EU countries in general, a quarter of the unemployed who suffer from economic problems also suffer from health problems, alcohol addiction</w:t>
      </w:r>
      <w:r w:rsidR="00CD707B">
        <w:rPr>
          <w:rFonts w:asciiTheme="majorBidi" w:hAnsiTheme="majorBidi" w:cstheme="majorBidi"/>
        </w:rPr>
        <w:t>,</w:t>
      </w:r>
      <w:r w:rsidRPr="00D9589B">
        <w:rPr>
          <w:rFonts w:asciiTheme="majorBidi" w:hAnsiTheme="majorBidi" w:cstheme="majorBidi"/>
        </w:rPr>
        <w:t xml:space="preserve"> and/or discrimination. The longer individuals are unemployed, the more they may lose their skills and become unemployable which is bad for the economy as well.</w:t>
      </w:r>
      <w:r w:rsidRPr="00D9589B">
        <w:rPr>
          <w:rFonts w:asciiTheme="majorBidi" w:hAnsiTheme="majorBidi" w:cstheme="majorBidi"/>
          <w:rtl/>
        </w:rPr>
        <w:t xml:space="preserve"> </w:t>
      </w:r>
      <w:r w:rsidRPr="00D9589B">
        <w:rPr>
          <w:rFonts w:asciiTheme="majorBidi" w:hAnsiTheme="majorBidi" w:cstheme="majorBidi"/>
        </w:rPr>
        <w:t xml:space="preserve">On top of that, the problems associated with unemployment may result </w:t>
      </w:r>
      <w:r w:rsidRPr="00D9589B">
        <w:rPr>
          <w:rFonts w:asciiTheme="majorBidi" w:hAnsiTheme="majorBidi" w:cstheme="majorBidi"/>
        </w:rPr>
        <w:lastRenderedPageBreak/>
        <w:t>in unemployed being less healthy, which leads to health-related costs. Winkelman</w:t>
      </w:r>
      <w:del w:id="8" w:author="bs" w:date="2020-06-26T17:18:00Z">
        <w:r w:rsidRPr="00D9589B" w:rsidDel="00644873">
          <w:rPr>
            <w:rFonts w:asciiTheme="majorBidi" w:hAnsiTheme="majorBidi" w:cstheme="majorBidi"/>
          </w:rPr>
          <w:delText>'s</w:delText>
        </w:r>
      </w:del>
      <w:r w:rsidRPr="00D9589B">
        <w:rPr>
          <w:rFonts w:asciiTheme="majorBidi" w:hAnsiTheme="majorBidi" w:cstheme="majorBidi"/>
        </w:rPr>
        <w:t xml:space="preserve"> </w:t>
      </w:r>
      <w:ins w:id="9" w:author="bs" w:date="2020-06-26T17:18:00Z">
        <w:r w:rsidR="00644873">
          <w:rPr>
            <w:rFonts w:asciiTheme="majorBidi" w:hAnsiTheme="majorBidi" w:cstheme="majorBidi"/>
          </w:rPr>
          <w:t xml:space="preserve">(2014) </w:t>
        </w:r>
      </w:ins>
      <w:r w:rsidRPr="00D9589B">
        <w:rPr>
          <w:rFonts w:asciiTheme="majorBidi" w:hAnsiTheme="majorBidi" w:cstheme="majorBidi"/>
        </w:rPr>
        <w:t xml:space="preserve">found </w:t>
      </w:r>
      <w:del w:id="10" w:author="bs" w:date="2020-06-26T17:18:00Z">
        <w:r w:rsidRPr="00644873" w:rsidDel="00644873">
          <w:rPr>
            <w:rFonts w:asciiTheme="majorBidi" w:hAnsiTheme="majorBidi" w:cstheme="majorBidi"/>
          </w:rPr>
          <w:delText>(</w:delText>
        </w:r>
        <w:commentRangeStart w:id="11"/>
        <w:r w:rsidR="005923C9" w:rsidRPr="00644873" w:rsidDel="00644873">
          <w:fldChar w:fldCharType="begin"/>
        </w:r>
        <w:r w:rsidR="005923C9" w:rsidRPr="00644873" w:rsidDel="00644873">
          <w:delInstrText xml:space="preserve"> HYPERLINK \l "Winkelmann_2014" </w:delInstrText>
        </w:r>
        <w:r w:rsidR="005923C9" w:rsidRPr="00644873" w:rsidDel="00644873">
          <w:rPr>
            <w:rPrChange w:id="12" w:author="bs" w:date="2020-06-26T17:20:00Z">
              <w:rPr>
                <w:rStyle w:val="Hyperlink"/>
                <w:rFonts w:asciiTheme="majorBidi" w:hAnsiTheme="majorBidi" w:cstheme="majorBidi"/>
              </w:rPr>
            </w:rPrChange>
          </w:rPr>
          <w:fldChar w:fldCharType="separate"/>
        </w:r>
        <w:r w:rsidRPr="00644873" w:rsidDel="00644873">
          <w:rPr>
            <w:rStyle w:val="Hyperlink"/>
            <w:rFonts w:asciiTheme="majorBidi" w:hAnsiTheme="majorBidi" w:cstheme="majorBidi"/>
            <w:u w:val="none"/>
            <w:rPrChange w:id="13" w:author="bs" w:date="2020-06-26T17:20:00Z">
              <w:rPr>
                <w:rStyle w:val="Hyperlink"/>
                <w:rFonts w:asciiTheme="majorBidi" w:hAnsiTheme="majorBidi" w:cstheme="majorBidi"/>
              </w:rPr>
            </w:rPrChange>
          </w:rPr>
          <w:delText>Winkelman 2014</w:delText>
        </w:r>
        <w:r w:rsidR="005923C9" w:rsidRPr="00644873" w:rsidDel="00644873">
          <w:rPr>
            <w:rStyle w:val="Hyperlink"/>
            <w:rFonts w:asciiTheme="majorBidi" w:hAnsiTheme="majorBidi" w:cstheme="majorBidi"/>
            <w:u w:val="none"/>
            <w:rPrChange w:id="14" w:author="bs" w:date="2020-06-26T17:20:00Z">
              <w:rPr>
                <w:rStyle w:val="Hyperlink"/>
                <w:rFonts w:asciiTheme="majorBidi" w:hAnsiTheme="majorBidi" w:cstheme="majorBidi"/>
              </w:rPr>
            </w:rPrChange>
          </w:rPr>
          <w:fldChar w:fldCharType="end"/>
        </w:r>
        <w:commentRangeEnd w:id="11"/>
        <w:r w:rsidR="00034937" w:rsidRPr="00644873" w:rsidDel="00644873">
          <w:rPr>
            <w:rStyle w:val="a5"/>
          </w:rPr>
          <w:commentReference w:id="11"/>
        </w:r>
        <w:r w:rsidRPr="00D9589B" w:rsidDel="00644873">
          <w:rPr>
            <w:rFonts w:asciiTheme="majorBidi" w:hAnsiTheme="majorBidi" w:cstheme="majorBidi"/>
          </w:rPr>
          <w:delText xml:space="preserve">) </w:delText>
        </w:r>
      </w:del>
      <w:r w:rsidRPr="00D9589B">
        <w:rPr>
          <w:rFonts w:asciiTheme="majorBidi" w:hAnsiTheme="majorBidi" w:cstheme="majorBidi"/>
        </w:rPr>
        <w:t xml:space="preserve">that higher local unemployment has been shown to weaken the work ethic, so the regions that have higher crime/unemployment/job dissatisfaction relative to other places will have a greater impact on unemployment. </w:t>
      </w:r>
      <w:proofErr w:type="spellStart"/>
      <w:r w:rsidRPr="00D9589B">
        <w:rPr>
          <w:rFonts w:asciiTheme="majorBidi" w:hAnsiTheme="majorBidi" w:cstheme="majorBidi"/>
        </w:rPr>
        <w:t>Artazcoz</w:t>
      </w:r>
      <w:proofErr w:type="spellEnd"/>
      <w:r w:rsidR="0021345F">
        <w:rPr>
          <w:rFonts w:asciiTheme="majorBidi" w:hAnsiTheme="majorBidi" w:cstheme="majorBidi"/>
        </w:rPr>
        <w:t xml:space="preserve"> </w:t>
      </w:r>
      <w:r w:rsidRPr="00644873">
        <w:rPr>
          <w:rFonts w:asciiTheme="majorBidi" w:hAnsiTheme="majorBidi" w:cstheme="majorBidi"/>
        </w:rPr>
        <w:t>(</w:t>
      </w:r>
      <w:r w:rsidR="005923C9" w:rsidRPr="00644873">
        <w:fldChar w:fldCharType="begin"/>
      </w:r>
      <w:r w:rsidR="005923C9" w:rsidRPr="00644873">
        <w:instrText xml:space="preserve"> HYPERLINK \l "Lucía_Artazcoz_2004" </w:instrText>
      </w:r>
      <w:r w:rsidR="005923C9" w:rsidRPr="00644873">
        <w:rPr>
          <w:rPrChange w:id="15" w:author="bs" w:date="2020-06-26T17:20:00Z">
            <w:rPr>
              <w:rStyle w:val="Hyperlink"/>
              <w:rFonts w:asciiTheme="majorBidi" w:hAnsiTheme="majorBidi" w:cstheme="majorBidi"/>
            </w:rPr>
          </w:rPrChange>
        </w:rPr>
        <w:fldChar w:fldCharType="separate"/>
      </w:r>
      <w:del w:id="16" w:author="bs" w:date="2020-06-26T17:19:00Z">
        <w:r w:rsidR="0021345F" w:rsidRPr="00644873" w:rsidDel="00644873">
          <w:rPr>
            <w:rStyle w:val="Hyperlink"/>
            <w:rFonts w:asciiTheme="majorBidi" w:hAnsiTheme="majorBidi" w:cstheme="majorBidi"/>
            <w:u w:val="none"/>
            <w:rPrChange w:id="17" w:author="bs" w:date="2020-06-26T17:20:00Z">
              <w:rPr>
                <w:rStyle w:val="Hyperlink"/>
                <w:rFonts w:asciiTheme="majorBidi" w:hAnsiTheme="majorBidi" w:cstheme="majorBidi"/>
              </w:rPr>
            </w:rPrChange>
          </w:rPr>
          <w:delText xml:space="preserve">Artazcoz et al. </w:delText>
        </w:r>
      </w:del>
      <w:r w:rsidRPr="00644873">
        <w:rPr>
          <w:rStyle w:val="Hyperlink"/>
          <w:rFonts w:asciiTheme="majorBidi" w:hAnsiTheme="majorBidi" w:cstheme="majorBidi"/>
          <w:u w:val="none"/>
          <w:rPrChange w:id="18" w:author="bs" w:date="2020-06-26T17:20:00Z">
            <w:rPr>
              <w:rStyle w:val="Hyperlink"/>
              <w:rFonts w:asciiTheme="majorBidi" w:hAnsiTheme="majorBidi" w:cstheme="majorBidi"/>
            </w:rPr>
          </w:rPrChange>
        </w:rPr>
        <w:t>2004</w:t>
      </w:r>
      <w:r w:rsidR="005923C9" w:rsidRPr="00644873">
        <w:rPr>
          <w:rStyle w:val="Hyperlink"/>
          <w:rFonts w:asciiTheme="majorBidi" w:hAnsiTheme="majorBidi" w:cstheme="majorBidi"/>
          <w:u w:val="none"/>
          <w:rPrChange w:id="19" w:author="bs" w:date="2020-06-26T17:20:00Z">
            <w:rPr>
              <w:rStyle w:val="Hyperlink"/>
              <w:rFonts w:asciiTheme="majorBidi" w:hAnsiTheme="majorBidi" w:cstheme="majorBidi"/>
            </w:rPr>
          </w:rPrChange>
        </w:rPr>
        <w:fldChar w:fldCharType="end"/>
      </w:r>
      <w:r w:rsidRPr="00D9589B">
        <w:rPr>
          <w:rFonts w:asciiTheme="majorBidi" w:hAnsiTheme="majorBidi" w:cstheme="majorBidi"/>
        </w:rPr>
        <w:t>) further described there is a tight relationship between unemployment and human health and mental health, and there are gender differences in the effects of family responsibility and social statu</w:t>
      </w:r>
      <w:r w:rsidR="0021345F">
        <w:rPr>
          <w:rFonts w:asciiTheme="majorBidi" w:hAnsiTheme="majorBidi" w:cstheme="majorBidi"/>
        </w:rPr>
        <w:t>s</w:t>
      </w:r>
      <w:r w:rsidRPr="00D9589B">
        <w:rPr>
          <w:rFonts w:asciiTheme="majorBidi" w:hAnsiTheme="majorBidi" w:cstheme="majorBidi"/>
        </w:rPr>
        <w:t>. Areas of high unemployment and social deprivation may also experience higher crime levels, suicide rates, and psychological problems.</w:t>
      </w:r>
      <w:r w:rsidRPr="00D9589B">
        <w:rPr>
          <w:rFonts w:asciiTheme="majorBidi" w:hAnsiTheme="majorBidi" w:cstheme="majorBidi"/>
          <w:rtl/>
        </w:rPr>
        <w:t xml:space="preserve"> </w:t>
      </w:r>
      <w:r w:rsidRPr="00D9589B">
        <w:rPr>
          <w:rFonts w:asciiTheme="majorBidi" w:hAnsiTheme="majorBidi" w:cstheme="majorBidi"/>
        </w:rPr>
        <w:t>These will include loss of output to the economy, loss of tax revenue, reduc</w:t>
      </w:r>
      <w:bookmarkStart w:id="20" w:name="_GoBack"/>
      <w:bookmarkEnd w:id="20"/>
      <w:r w:rsidRPr="00D9589B">
        <w:rPr>
          <w:rFonts w:asciiTheme="majorBidi" w:hAnsiTheme="majorBidi" w:cstheme="majorBidi"/>
        </w:rPr>
        <w:t xml:space="preserve">ing government revenues to spend on public services, </w:t>
      </w:r>
      <w:r w:rsidR="00CD707B">
        <w:rPr>
          <w:rFonts w:asciiTheme="majorBidi" w:hAnsiTheme="majorBidi" w:cstheme="majorBidi"/>
        </w:rPr>
        <w:t xml:space="preserve">an </w:t>
      </w:r>
      <w:r w:rsidRPr="00D9589B">
        <w:rPr>
          <w:rFonts w:asciiTheme="majorBidi" w:hAnsiTheme="majorBidi" w:cstheme="majorBidi"/>
        </w:rPr>
        <w:t xml:space="preserve">increase in government expenditure, etc.  </w:t>
      </w:r>
      <w:proofErr w:type="spellStart"/>
      <w:r w:rsidRPr="00D9589B">
        <w:rPr>
          <w:rFonts w:asciiTheme="majorBidi" w:hAnsiTheme="majorBidi" w:cstheme="majorBidi"/>
        </w:rPr>
        <w:t>Zwinkels</w:t>
      </w:r>
      <w:proofErr w:type="spellEnd"/>
      <w:r w:rsidR="0021345F">
        <w:rPr>
          <w:rFonts w:asciiTheme="majorBidi" w:hAnsiTheme="majorBidi" w:cstheme="majorBidi"/>
        </w:rPr>
        <w:t xml:space="preserve"> </w:t>
      </w:r>
      <w:r w:rsidR="0021345F" w:rsidRPr="00644873">
        <w:rPr>
          <w:rFonts w:asciiTheme="majorBidi" w:hAnsiTheme="majorBidi" w:cstheme="majorBidi"/>
        </w:rPr>
        <w:t>(</w:t>
      </w:r>
      <w:r w:rsidR="005923C9" w:rsidRPr="00644873">
        <w:fldChar w:fldCharType="begin"/>
      </w:r>
      <w:r w:rsidR="005923C9" w:rsidRPr="00644873">
        <w:instrText xml:space="preserve"> HYPERLINK \l "Zwinkels_2015" </w:instrText>
      </w:r>
      <w:r w:rsidR="005923C9" w:rsidRPr="00644873">
        <w:rPr>
          <w:rPrChange w:id="21" w:author="bs" w:date="2020-06-26T17:20:00Z">
            <w:rPr>
              <w:rStyle w:val="Hyperlink"/>
              <w:rFonts w:asciiTheme="majorBidi" w:hAnsiTheme="majorBidi" w:cstheme="majorBidi"/>
            </w:rPr>
          </w:rPrChange>
        </w:rPr>
        <w:fldChar w:fldCharType="separate"/>
      </w:r>
      <w:del w:id="22" w:author="bs" w:date="2020-06-26T17:19:00Z">
        <w:r w:rsidR="0021345F" w:rsidRPr="00644873" w:rsidDel="00644873">
          <w:rPr>
            <w:rStyle w:val="Hyperlink"/>
            <w:rFonts w:asciiTheme="majorBidi" w:hAnsiTheme="majorBidi" w:cstheme="majorBidi"/>
            <w:u w:val="none"/>
            <w:rPrChange w:id="23" w:author="bs" w:date="2020-06-26T17:20:00Z">
              <w:rPr>
                <w:rStyle w:val="Hyperlink"/>
                <w:rFonts w:asciiTheme="majorBidi" w:hAnsiTheme="majorBidi" w:cstheme="majorBidi"/>
              </w:rPr>
            </w:rPrChange>
          </w:rPr>
          <w:delText>Zwinkels 2015; Zwinkels &amp; Guiaux</w:delText>
        </w:r>
      </w:del>
      <w:r w:rsidR="0021345F" w:rsidRPr="00644873">
        <w:rPr>
          <w:rStyle w:val="Hyperlink"/>
          <w:rFonts w:asciiTheme="majorBidi" w:hAnsiTheme="majorBidi" w:cstheme="majorBidi"/>
          <w:u w:val="none"/>
          <w:rPrChange w:id="24" w:author="bs" w:date="2020-06-26T17:20:00Z">
            <w:rPr>
              <w:rStyle w:val="Hyperlink"/>
              <w:rFonts w:asciiTheme="majorBidi" w:hAnsiTheme="majorBidi" w:cstheme="majorBidi"/>
            </w:rPr>
          </w:rPrChange>
        </w:rPr>
        <w:t>2015</w:t>
      </w:r>
      <w:r w:rsidR="005923C9" w:rsidRPr="00644873">
        <w:rPr>
          <w:rStyle w:val="Hyperlink"/>
          <w:rFonts w:asciiTheme="majorBidi" w:hAnsiTheme="majorBidi" w:cstheme="majorBidi"/>
          <w:u w:val="none"/>
          <w:rPrChange w:id="25" w:author="bs" w:date="2020-06-26T17:20:00Z">
            <w:rPr>
              <w:rStyle w:val="Hyperlink"/>
              <w:rFonts w:asciiTheme="majorBidi" w:hAnsiTheme="majorBidi" w:cstheme="majorBidi"/>
            </w:rPr>
          </w:rPrChange>
        </w:rPr>
        <w:fldChar w:fldCharType="end"/>
      </w:r>
      <w:r w:rsidR="0021345F" w:rsidRPr="00644873">
        <w:rPr>
          <w:rFonts w:asciiTheme="majorBidi" w:hAnsiTheme="majorBidi" w:cstheme="majorBidi"/>
        </w:rPr>
        <w:t>)</w:t>
      </w:r>
      <w:r w:rsidRPr="00644873">
        <w:rPr>
          <w:rFonts w:asciiTheme="majorBidi" w:hAnsiTheme="majorBidi" w:cstheme="majorBidi"/>
        </w:rPr>
        <w:t xml:space="preserve"> </w:t>
      </w:r>
      <w:r w:rsidRPr="00D9589B">
        <w:rPr>
          <w:rFonts w:asciiTheme="majorBidi" w:hAnsiTheme="majorBidi" w:cstheme="majorBidi"/>
        </w:rPr>
        <w:t>fund that the chance of unemployed people returning to work decreases significantly once their allowance is confiscated. For the unemployed, the chance of returning to work decreases by 35% and the disabled by 12% and even concludes that unemployed persons with problematic debts do not find it more difficult to return to work than unemployed persons</w:t>
      </w:r>
      <w:r w:rsidR="0021345F">
        <w:rPr>
          <w:rFonts w:asciiTheme="majorBidi" w:hAnsiTheme="majorBidi" w:cstheme="majorBidi"/>
        </w:rPr>
        <w:t xml:space="preserve">. </w:t>
      </w:r>
      <w:r w:rsidRPr="00D9589B">
        <w:rPr>
          <w:rFonts w:asciiTheme="majorBidi" w:hAnsiTheme="majorBidi" w:cstheme="majorBidi"/>
        </w:rPr>
        <w:t>Research in Amsterdam, made by Koning</w:t>
      </w:r>
      <w:r w:rsidR="0021345F">
        <w:rPr>
          <w:rFonts w:asciiTheme="majorBidi" w:hAnsiTheme="majorBidi" w:cstheme="majorBidi"/>
        </w:rPr>
        <w:t xml:space="preserve"> </w:t>
      </w:r>
      <w:r w:rsidR="0021345F" w:rsidRPr="00644873">
        <w:rPr>
          <w:rFonts w:asciiTheme="majorBidi" w:hAnsiTheme="majorBidi" w:cstheme="majorBidi"/>
        </w:rPr>
        <w:t>(</w:t>
      </w:r>
      <w:r w:rsidR="005923C9" w:rsidRPr="00644873">
        <w:fldChar w:fldCharType="begin"/>
      </w:r>
      <w:r w:rsidR="005923C9" w:rsidRPr="00644873">
        <w:instrText xml:space="preserve"> HYPERLINK \l "Koning_2014" </w:instrText>
      </w:r>
      <w:r w:rsidR="005923C9" w:rsidRPr="00644873">
        <w:rPr>
          <w:rPrChange w:id="26" w:author="bs" w:date="2020-06-26T17:20:00Z">
            <w:rPr>
              <w:rStyle w:val="Hyperlink"/>
              <w:rFonts w:asciiTheme="majorBidi" w:hAnsiTheme="majorBidi" w:cstheme="majorBidi"/>
            </w:rPr>
          </w:rPrChange>
        </w:rPr>
        <w:fldChar w:fldCharType="separate"/>
      </w:r>
      <w:del w:id="27" w:author="bs" w:date="2020-06-26T17:19:00Z">
        <w:r w:rsidR="0021345F" w:rsidRPr="00644873" w:rsidDel="00644873">
          <w:rPr>
            <w:rStyle w:val="Hyperlink"/>
            <w:rFonts w:asciiTheme="majorBidi" w:hAnsiTheme="majorBidi" w:cstheme="majorBidi"/>
            <w:u w:val="none"/>
            <w:rPrChange w:id="28" w:author="bs" w:date="2020-06-26T17:20:00Z">
              <w:rPr>
                <w:rStyle w:val="Hyperlink"/>
                <w:rFonts w:asciiTheme="majorBidi" w:hAnsiTheme="majorBidi" w:cstheme="majorBidi"/>
              </w:rPr>
            </w:rPrChange>
          </w:rPr>
          <w:delText>Koning</w:delText>
        </w:r>
      </w:del>
      <w:r w:rsidR="0021345F" w:rsidRPr="00644873">
        <w:rPr>
          <w:rStyle w:val="Hyperlink"/>
          <w:rFonts w:asciiTheme="majorBidi" w:hAnsiTheme="majorBidi" w:cstheme="majorBidi"/>
          <w:u w:val="none"/>
          <w:rPrChange w:id="29" w:author="bs" w:date="2020-06-26T17:20:00Z">
            <w:rPr>
              <w:rStyle w:val="Hyperlink"/>
              <w:rFonts w:asciiTheme="majorBidi" w:hAnsiTheme="majorBidi" w:cstheme="majorBidi"/>
            </w:rPr>
          </w:rPrChange>
        </w:rPr>
        <w:t>2014</w:t>
      </w:r>
      <w:r w:rsidR="005923C9" w:rsidRPr="00644873">
        <w:rPr>
          <w:rStyle w:val="Hyperlink"/>
          <w:rFonts w:asciiTheme="majorBidi" w:hAnsiTheme="majorBidi" w:cstheme="majorBidi"/>
          <w:u w:val="none"/>
          <w:rPrChange w:id="30" w:author="bs" w:date="2020-06-26T17:20:00Z">
            <w:rPr>
              <w:rStyle w:val="Hyperlink"/>
              <w:rFonts w:asciiTheme="majorBidi" w:hAnsiTheme="majorBidi" w:cstheme="majorBidi"/>
            </w:rPr>
          </w:rPrChange>
        </w:rPr>
        <w:fldChar w:fldCharType="end"/>
      </w:r>
      <w:r w:rsidR="0021345F" w:rsidRPr="00644873">
        <w:rPr>
          <w:rFonts w:asciiTheme="majorBidi" w:hAnsiTheme="majorBidi" w:cstheme="majorBidi"/>
        </w:rPr>
        <w:t>)</w:t>
      </w:r>
      <w:r w:rsidRPr="00D9589B">
        <w:rPr>
          <w:rFonts w:asciiTheme="majorBidi" w:hAnsiTheme="majorBidi" w:cstheme="majorBidi"/>
        </w:rPr>
        <w:t>, on social assistance shows that debt relief pathways in the context of employment services do lead to more</w:t>
      </w:r>
      <w:r w:rsidR="00382C18">
        <w:rPr>
          <w:rFonts w:asciiTheme="majorBidi" w:hAnsiTheme="majorBidi" w:cstheme="majorBidi"/>
        </w:rPr>
        <w:t xml:space="preserve"> job</w:t>
      </w:r>
      <w:r w:rsidRPr="00D9589B">
        <w:rPr>
          <w:rFonts w:asciiTheme="majorBidi" w:hAnsiTheme="majorBidi" w:cstheme="majorBidi"/>
        </w:rPr>
        <w:t xml:space="preserve"> placements, and </w:t>
      </w:r>
      <w:r w:rsidR="00382C18">
        <w:rPr>
          <w:rFonts w:asciiTheme="majorBidi" w:hAnsiTheme="majorBidi" w:cstheme="majorBidi"/>
        </w:rPr>
        <w:t xml:space="preserve">job </w:t>
      </w:r>
      <w:r w:rsidRPr="00D9589B">
        <w:rPr>
          <w:rFonts w:asciiTheme="majorBidi" w:hAnsiTheme="majorBidi" w:cstheme="majorBidi"/>
        </w:rPr>
        <w:t xml:space="preserve">placement without the relief paths may be relatively limited. A research project among employment service providers in Europe indicates that as soon as unemployed debt improves (reducing), his chance of working tends to increase, which means debt controlling for unemployed people in need of social-political assistance will increase the chance of returning unemployed to the labor market </w:t>
      </w:r>
      <w:r w:rsidRPr="00644873">
        <w:rPr>
          <w:rFonts w:asciiTheme="majorBidi" w:hAnsiTheme="majorBidi" w:cstheme="majorBidi"/>
        </w:rPr>
        <w:t>(</w:t>
      </w:r>
      <w:commentRangeStart w:id="31"/>
      <w:commentRangeStart w:id="32"/>
      <w:r w:rsidR="005923C9" w:rsidRPr="00644873">
        <w:fldChar w:fldCharType="begin"/>
      </w:r>
      <w:r w:rsidR="005923C9" w:rsidRPr="00644873">
        <w:instrText xml:space="preserve"> HYPERLINK \l "Sol_Kok_2014" </w:instrText>
      </w:r>
      <w:r w:rsidR="005923C9" w:rsidRPr="00644873">
        <w:rPr>
          <w:rPrChange w:id="33" w:author="bs" w:date="2020-06-26T17:23:00Z">
            <w:rPr>
              <w:rStyle w:val="Hyperlink"/>
              <w:rFonts w:asciiTheme="majorBidi" w:hAnsiTheme="majorBidi" w:cstheme="majorBidi"/>
            </w:rPr>
          </w:rPrChange>
        </w:rPr>
        <w:fldChar w:fldCharType="separate"/>
      </w:r>
      <w:r w:rsidRPr="00644873">
        <w:rPr>
          <w:rStyle w:val="Hyperlink"/>
          <w:rFonts w:asciiTheme="majorBidi" w:hAnsiTheme="majorBidi" w:cstheme="majorBidi"/>
          <w:u w:val="none"/>
          <w:rPrChange w:id="34" w:author="bs" w:date="2020-06-26T17:23:00Z">
            <w:rPr>
              <w:rStyle w:val="Hyperlink"/>
              <w:rFonts w:asciiTheme="majorBidi" w:hAnsiTheme="majorBidi" w:cstheme="majorBidi"/>
            </w:rPr>
          </w:rPrChange>
        </w:rPr>
        <w:t xml:space="preserve">Sol &amp; </w:t>
      </w:r>
      <w:proofErr w:type="spellStart"/>
      <w:r w:rsidRPr="00644873">
        <w:rPr>
          <w:rStyle w:val="Hyperlink"/>
          <w:rFonts w:asciiTheme="majorBidi" w:hAnsiTheme="majorBidi" w:cstheme="majorBidi"/>
          <w:u w:val="none"/>
          <w:rPrChange w:id="35" w:author="bs" w:date="2020-06-26T17:23:00Z">
            <w:rPr>
              <w:rStyle w:val="Hyperlink"/>
              <w:rFonts w:asciiTheme="majorBidi" w:hAnsiTheme="majorBidi" w:cstheme="majorBidi"/>
            </w:rPr>
          </w:rPrChange>
        </w:rPr>
        <w:t>Kok</w:t>
      </w:r>
      <w:proofErr w:type="spellEnd"/>
      <w:ins w:id="36" w:author="bs" w:date="2020-06-26T17:08:00Z">
        <w:r w:rsidR="00034937" w:rsidRPr="00644873">
          <w:rPr>
            <w:rStyle w:val="Hyperlink"/>
            <w:rFonts w:asciiTheme="majorBidi" w:hAnsiTheme="majorBidi" w:cstheme="majorBidi"/>
            <w:u w:val="none"/>
            <w:rPrChange w:id="37" w:author="bs" w:date="2020-06-26T17:23:00Z">
              <w:rPr>
                <w:rStyle w:val="Hyperlink"/>
                <w:rFonts w:asciiTheme="majorBidi" w:hAnsiTheme="majorBidi" w:cstheme="majorBidi"/>
              </w:rPr>
            </w:rPrChange>
          </w:rPr>
          <w:t>,</w:t>
        </w:r>
      </w:ins>
      <w:r w:rsidRPr="00644873">
        <w:rPr>
          <w:rStyle w:val="Hyperlink"/>
          <w:rFonts w:asciiTheme="majorBidi" w:hAnsiTheme="majorBidi" w:cstheme="majorBidi"/>
          <w:u w:val="none"/>
          <w:rPrChange w:id="38" w:author="bs" w:date="2020-06-26T17:23:00Z">
            <w:rPr>
              <w:rStyle w:val="Hyperlink"/>
              <w:rFonts w:asciiTheme="majorBidi" w:hAnsiTheme="majorBidi" w:cstheme="majorBidi"/>
            </w:rPr>
          </w:rPrChange>
        </w:rPr>
        <w:t xml:space="preserve"> 2014</w:t>
      </w:r>
      <w:r w:rsidR="005923C9" w:rsidRPr="00644873">
        <w:rPr>
          <w:rStyle w:val="Hyperlink"/>
          <w:rFonts w:asciiTheme="majorBidi" w:hAnsiTheme="majorBidi" w:cstheme="majorBidi"/>
          <w:u w:val="none"/>
          <w:rPrChange w:id="39" w:author="bs" w:date="2020-06-26T17:23:00Z">
            <w:rPr>
              <w:rStyle w:val="Hyperlink"/>
              <w:rFonts w:asciiTheme="majorBidi" w:hAnsiTheme="majorBidi" w:cstheme="majorBidi"/>
            </w:rPr>
          </w:rPrChange>
        </w:rPr>
        <w:fldChar w:fldCharType="end"/>
      </w:r>
      <w:commentRangeEnd w:id="31"/>
      <w:r w:rsidR="00644873">
        <w:rPr>
          <w:rStyle w:val="a5"/>
        </w:rPr>
        <w:commentReference w:id="31"/>
      </w:r>
      <w:commentRangeEnd w:id="32"/>
      <w:r w:rsidR="00643361">
        <w:rPr>
          <w:rStyle w:val="a5"/>
        </w:rPr>
        <w:commentReference w:id="32"/>
      </w:r>
      <w:r w:rsidRPr="00644873">
        <w:rPr>
          <w:rFonts w:asciiTheme="majorBidi" w:hAnsiTheme="majorBidi" w:cstheme="majorBidi"/>
        </w:rPr>
        <w:t>).</w:t>
      </w:r>
      <w:r w:rsidRPr="00D9589B">
        <w:rPr>
          <w:rFonts w:asciiTheme="majorBidi" w:hAnsiTheme="majorBidi" w:cstheme="majorBidi"/>
        </w:rPr>
        <w:t xml:space="preserve"> </w:t>
      </w:r>
    </w:p>
    <w:p w14:paraId="41E3B57B" w14:textId="026F281C" w:rsidR="00BE0A49" w:rsidRPr="00D9589B" w:rsidRDefault="00BE0A49" w:rsidP="00644873">
      <w:pPr>
        <w:bidi w:val="0"/>
        <w:spacing w:after="0" w:line="360" w:lineRule="auto"/>
        <w:ind w:firstLine="720"/>
        <w:rPr>
          <w:rFonts w:asciiTheme="majorBidi" w:hAnsiTheme="majorBidi" w:cstheme="majorBidi"/>
        </w:rPr>
      </w:pPr>
      <w:r w:rsidRPr="00D9589B">
        <w:rPr>
          <w:rFonts w:asciiTheme="majorBidi" w:hAnsiTheme="majorBidi" w:cstheme="majorBidi"/>
        </w:rPr>
        <w:t>In Sweden,</w:t>
      </w:r>
      <w:r w:rsidR="00067247" w:rsidRPr="00067247">
        <w:t xml:space="preserve"> </w:t>
      </w:r>
      <w:r w:rsidRPr="00D9589B">
        <w:rPr>
          <w:rFonts w:asciiTheme="majorBidi" w:hAnsiTheme="majorBidi" w:cstheme="majorBidi"/>
        </w:rPr>
        <w:t xml:space="preserve">the unemployment rate stands on 6.5% and unemployment insurance combined with two components: general base insurance (base amount) and loss of income insurance (income-related benefit). Neither of the two components of unemployment insurance is examined by means. The base amount is available to a person who is or is not a member of the unemployment fund or who has not been a member for long enough. This means that only a person who pays a month for unemployment insurance will be entitled to a long period allowance to meet the conditions of the membership, which entails being a member of the fund or having been associated for at least one year without interruption. However, the applicant is required to fulfill the basic condition and working conditions for receiving a benefit </w:t>
      </w:r>
      <w:r w:rsidR="00CD707B">
        <w:rPr>
          <w:rFonts w:asciiTheme="majorBidi" w:hAnsiTheme="majorBidi" w:cstheme="majorBidi"/>
        </w:rPr>
        <w:t>following</w:t>
      </w:r>
      <w:r w:rsidRPr="00D9589B">
        <w:rPr>
          <w:rFonts w:asciiTheme="majorBidi" w:hAnsiTheme="majorBidi" w:cstheme="majorBidi"/>
        </w:rPr>
        <w:t xml:space="preserve"> the base insurance (</w:t>
      </w:r>
      <w:r w:rsidR="005923C9" w:rsidRPr="00644873">
        <w:fldChar w:fldCharType="begin"/>
      </w:r>
      <w:r w:rsidR="005923C9" w:rsidRPr="00644873">
        <w:instrText xml:space="preserve"> HYPERLINK \l "Gabriella_Sjögren_2007" </w:instrText>
      </w:r>
      <w:r w:rsidR="005923C9" w:rsidRPr="00644873">
        <w:rPr>
          <w:rPrChange w:id="40" w:author="bs" w:date="2020-06-26T17:24:00Z">
            <w:rPr>
              <w:rStyle w:val="Hyperlink"/>
              <w:rFonts w:asciiTheme="majorBidi" w:hAnsiTheme="majorBidi" w:cstheme="majorBidi"/>
            </w:rPr>
          </w:rPrChange>
        </w:rPr>
        <w:fldChar w:fldCharType="separate"/>
      </w:r>
      <w:r w:rsidR="00067247" w:rsidRPr="00644873">
        <w:rPr>
          <w:rStyle w:val="Hyperlink"/>
          <w:rFonts w:asciiTheme="majorBidi" w:hAnsiTheme="majorBidi" w:cstheme="majorBidi"/>
          <w:u w:val="none"/>
          <w:rPrChange w:id="41" w:author="bs" w:date="2020-06-26T17:24:00Z">
            <w:rPr>
              <w:rStyle w:val="Hyperlink"/>
              <w:rFonts w:asciiTheme="majorBidi" w:hAnsiTheme="majorBidi" w:cstheme="majorBidi"/>
            </w:rPr>
          </w:rPrChange>
        </w:rPr>
        <w:t>Lindquist</w:t>
      </w:r>
      <w:ins w:id="42" w:author="bs" w:date="2020-06-26T17:24:00Z">
        <w:r w:rsidR="00644873">
          <w:rPr>
            <w:rStyle w:val="Hyperlink"/>
            <w:rFonts w:asciiTheme="majorBidi" w:hAnsiTheme="majorBidi" w:cstheme="majorBidi"/>
            <w:u w:val="none"/>
          </w:rPr>
          <w:t>,</w:t>
        </w:r>
      </w:ins>
      <w:r w:rsidRPr="00644873">
        <w:rPr>
          <w:rStyle w:val="Hyperlink"/>
          <w:rFonts w:asciiTheme="majorBidi" w:hAnsiTheme="majorBidi" w:cstheme="majorBidi"/>
          <w:u w:val="none"/>
          <w:rPrChange w:id="43" w:author="bs" w:date="2020-06-26T17:24:00Z">
            <w:rPr>
              <w:rStyle w:val="Hyperlink"/>
              <w:rFonts w:asciiTheme="majorBidi" w:hAnsiTheme="majorBidi" w:cstheme="majorBidi"/>
            </w:rPr>
          </w:rPrChange>
        </w:rPr>
        <w:t xml:space="preserve"> 2007</w:t>
      </w:r>
      <w:r w:rsidR="005923C9" w:rsidRPr="00644873">
        <w:rPr>
          <w:rStyle w:val="Hyperlink"/>
          <w:rFonts w:asciiTheme="majorBidi" w:hAnsiTheme="majorBidi" w:cstheme="majorBidi"/>
          <w:u w:val="none"/>
          <w:rPrChange w:id="44" w:author="bs" w:date="2020-06-26T17:24:00Z">
            <w:rPr>
              <w:rStyle w:val="Hyperlink"/>
              <w:rFonts w:asciiTheme="majorBidi" w:hAnsiTheme="majorBidi" w:cstheme="majorBidi"/>
            </w:rPr>
          </w:rPrChange>
        </w:rPr>
        <w:fldChar w:fldCharType="end"/>
      </w:r>
      <w:r w:rsidR="00273BFD" w:rsidRPr="00644873">
        <w:rPr>
          <w:rFonts w:asciiTheme="majorBidi" w:hAnsiTheme="majorBidi" w:cstheme="majorBidi"/>
        </w:rPr>
        <w:t>).</w:t>
      </w:r>
    </w:p>
    <w:p w14:paraId="57B60507" w14:textId="6D077878" w:rsidR="00BE0A49" w:rsidRPr="00E36FC3" w:rsidRDefault="00BE0A49" w:rsidP="00AF5568">
      <w:pPr>
        <w:bidi w:val="0"/>
        <w:spacing w:after="0" w:line="360" w:lineRule="auto"/>
        <w:ind w:firstLine="720"/>
        <w:rPr>
          <w:rFonts w:asciiTheme="majorBidi" w:hAnsiTheme="majorBidi" w:cstheme="majorBidi"/>
        </w:rPr>
      </w:pPr>
      <w:r w:rsidRPr="00D9589B">
        <w:rPr>
          <w:rFonts w:asciiTheme="majorBidi" w:hAnsiTheme="majorBidi" w:cstheme="majorBidi"/>
        </w:rPr>
        <w:t xml:space="preserve">In Finland, the probabilities of long-term unemployment (unemployment &gt; 12 months) were calculated for those aged 25-28 and found that 4.5% of women and 7.1% of men experienced or experienced long-term unemployment (out of 46,521) </w:t>
      </w:r>
      <w:r w:rsidR="00C142DD">
        <w:rPr>
          <w:rFonts w:asciiTheme="majorBidi" w:hAnsiTheme="majorBidi" w:cstheme="majorBidi"/>
        </w:rPr>
        <w:t>(</w:t>
      </w:r>
      <w:proofErr w:type="spellStart"/>
      <w:r w:rsidR="005923C9" w:rsidRPr="00644873">
        <w:fldChar w:fldCharType="begin"/>
      </w:r>
      <w:r w:rsidR="005923C9" w:rsidRPr="00644873">
        <w:instrText xml:space="preserve"> HYPERLINK \l "Tea_Lallukka_2019" </w:instrText>
      </w:r>
      <w:r w:rsidR="005923C9" w:rsidRPr="00644873">
        <w:rPr>
          <w:rPrChange w:id="45" w:author="bs" w:date="2020-06-26T17:24:00Z">
            <w:rPr>
              <w:rStyle w:val="Hyperlink"/>
              <w:rFonts w:asciiTheme="majorBidi" w:hAnsiTheme="majorBidi" w:cstheme="majorBidi"/>
            </w:rPr>
          </w:rPrChange>
        </w:rPr>
        <w:fldChar w:fldCharType="separate"/>
      </w:r>
      <w:r w:rsidR="00C142DD" w:rsidRPr="00644873">
        <w:rPr>
          <w:rStyle w:val="Hyperlink"/>
          <w:rFonts w:asciiTheme="majorBidi" w:hAnsiTheme="majorBidi" w:cstheme="majorBidi"/>
          <w:u w:val="none"/>
          <w:rPrChange w:id="46" w:author="bs" w:date="2020-06-26T17:24:00Z">
            <w:rPr>
              <w:rStyle w:val="Hyperlink"/>
              <w:rFonts w:asciiTheme="majorBidi" w:hAnsiTheme="majorBidi" w:cstheme="majorBidi"/>
            </w:rPr>
          </w:rPrChange>
        </w:rPr>
        <w:t>Lallukka</w:t>
      </w:r>
      <w:proofErr w:type="spellEnd"/>
      <w:r w:rsidR="00C142DD" w:rsidRPr="00644873">
        <w:rPr>
          <w:rStyle w:val="Hyperlink"/>
          <w:rFonts w:asciiTheme="majorBidi" w:hAnsiTheme="majorBidi" w:cstheme="majorBidi"/>
          <w:u w:val="none"/>
          <w:rPrChange w:id="47" w:author="bs" w:date="2020-06-26T17:24:00Z">
            <w:rPr>
              <w:rStyle w:val="Hyperlink"/>
              <w:rFonts w:asciiTheme="majorBidi" w:hAnsiTheme="majorBidi" w:cstheme="majorBidi"/>
            </w:rPr>
          </w:rPrChange>
        </w:rPr>
        <w:t xml:space="preserve"> et al.</w:t>
      </w:r>
      <w:ins w:id="48" w:author="bs" w:date="2020-06-26T17:08:00Z">
        <w:r w:rsidR="00034937" w:rsidRPr="00644873">
          <w:rPr>
            <w:rStyle w:val="Hyperlink"/>
            <w:rFonts w:asciiTheme="majorBidi" w:hAnsiTheme="majorBidi" w:cstheme="majorBidi"/>
            <w:u w:val="none"/>
            <w:rPrChange w:id="49" w:author="bs" w:date="2020-06-26T17:24:00Z">
              <w:rPr>
                <w:rStyle w:val="Hyperlink"/>
                <w:rFonts w:asciiTheme="majorBidi" w:hAnsiTheme="majorBidi" w:cstheme="majorBidi"/>
              </w:rPr>
            </w:rPrChange>
          </w:rPr>
          <w:t>,</w:t>
        </w:r>
      </w:ins>
      <w:r w:rsidR="00C142DD" w:rsidRPr="00644873">
        <w:rPr>
          <w:rStyle w:val="Hyperlink"/>
          <w:rFonts w:asciiTheme="majorBidi" w:hAnsiTheme="majorBidi" w:cstheme="majorBidi"/>
          <w:u w:val="none"/>
          <w:rPrChange w:id="50" w:author="bs" w:date="2020-06-26T17:24:00Z">
            <w:rPr>
              <w:rStyle w:val="Hyperlink"/>
              <w:rFonts w:asciiTheme="majorBidi" w:hAnsiTheme="majorBidi" w:cstheme="majorBidi"/>
            </w:rPr>
          </w:rPrChange>
        </w:rPr>
        <w:t xml:space="preserve"> 2019</w:t>
      </w:r>
      <w:r w:rsidR="005923C9" w:rsidRPr="00644873">
        <w:rPr>
          <w:rStyle w:val="Hyperlink"/>
          <w:rFonts w:asciiTheme="majorBidi" w:hAnsiTheme="majorBidi" w:cstheme="majorBidi"/>
          <w:u w:val="none"/>
          <w:rPrChange w:id="51" w:author="bs" w:date="2020-06-26T17:24:00Z">
            <w:rPr>
              <w:rStyle w:val="Hyperlink"/>
              <w:rFonts w:asciiTheme="majorBidi" w:hAnsiTheme="majorBidi" w:cstheme="majorBidi"/>
            </w:rPr>
          </w:rPrChange>
        </w:rPr>
        <w:fldChar w:fldCharType="end"/>
      </w:r>
      <w:r w:rsidR="00C142DD" w:rsidRPr="00644873">
        <w:rPr>
          <w:rFonts w:asciiTheme="majorBidi" w:hAnsiTheme="majorBidi" w:cstheme="majorBidi"/>
        </w:rPr>
        <w:t>)</w:t>
      </w:r>
      <w:r w:rsidRPr="00E36FC3">
        <w:rPr>
          <w:rFonts w:asciiTheme="majorBidi" w:hAnsiTheme="majorBidi" w:cstheme="majorBidi"/>
        </w:rPr>
        <w:t>.</w:t>
      </w:r>
    </w:p>
    <w:p w14:paraId="7CEBB31C" w14:textId="701ACD34" w:rsidR="00BE0A49" w:rsidRPr="00D9589B" w:rsidRDefault="00BE0A49" w:rsidP="00AF5568">
      <w:pPr>
        <w:autoSpaceDE w:val="0"/>
        <w:autoSpaceDN w:val="0"/>
        <w:bidi w:val="0"/>
        <w:adjustRightInd w:val="0"/>
        <w:spacing w:after="0" w:line="360" w:lineRule="auto"/>
        <w:ind w:firstLine="720"/>
        <w:rPr>
          <w:rFonts w:asciiTheme="majorBidi" w:hAnsiTheme="majorBidi" w:cstheme="majorBidi"/>
        </w:rPr>
      </w:pPr>
      <w:r w:rsidRPr="00D9589B">
        <w:rPr>
          <w:rFonts w:asciiTheme="majorBidi" w:hAnsiTheme="majorBidi" w:cstheme="majorBidi"/>
        </w:rPr>
        <w:t xml:space="preserve">From the global situation examination (as of 27/11/2019), the State of Israel is ranked 10th out of 36 OECD countries with a 3.8% unemployment rate in the OECD rate of </w:t>
      </w:r>
      <w:r w:rsidRPr="00D9589B">
        <w:rPr>
          <w:rFonts w:asciiTheme="majorBidi" w:hAnsiTheme="majorBidi" w:cstheme="majorBidi"/>
        </w:rPr>
        <w:lastRenderedPageBreak/>
        <w:t>unemployment before the Covid-19 spread all over the world and Israel is below the average of this OECD rate (5.2%)</w:t>
      </w:r>
      <w:r w:rsidR="00C142DD">
        <w:rPr>
          <w:rFonts w:asciiTheme="majorBidi" w:hAnsiTheme="majorBidi" w:cstheme="majorBidi"/>
        </w:rPr>
        <w:t xml:space="preserve"> </w:t>
      </w:r>
      <w:commentRangeStart w:id="52"/>
      <w:commentRangeStart w:id="53"/>
      <w:r w:rsidR="00C142DD" w:rsidRPr="00644873">
        <w:rPr>
          <w:rFonts w:asciiTheme="majorBidi" w:hAnsiTheme="majorBidi" w:cstheme="majorBidi"/>
        </w:rPr>
        <w:t>(</w:t>
      </w:r>
      <w:r w:rsidR="005923C9" w:rsidRPr="00644873">
        <w:fldChar w:fldCharType="begin"/>
      </w:r>
      <w:r w:rsidR="005923C9" w:rsidRPr="00644873">
        <w:instrText xml:space="preserve"> HYPERLINK \l "Unemployment_Rate_OECD" </w:instrText>
      </w:r>
      <w:r w:rsidR="005923C9" w:rsidRPr="00644873">
        <w:rPr>
          <w:rPrChange w:id="54" w:author="bs" w:date="2020-06-26T17:25:00Z">
            <w:rPr>
              <w:rStyle w:val="Hyperlink"/>
              <w:rFonts w:asciiTheme="majorBidi" w:hAnsiTheme="majorBidi" w:cstheme="majorBidi"/>
            </w:rPr>
          </w:rPrChange>
        </w:rPr>
        <w:fldChar w:fldCharType="separate"/>
      </w:r>
      <w:r w:rsidR="00C142DD" w:rsidRPr="00644873">
        <w:rPr>
          <w:rStyle w:val="Hyperlink"/>
          <w:rFonts w:asciiTheme="majorBidi" w:hAnsiTheme="majorBidi" w:cstheme="majorBidi"/>
          <w:u w:val="none"/>
          <w:rPrChange w:id="55" w:author="bs" w:date="2020-06-26T17:25:00Z">
            <w:rPr>
              <w:rStyle w:val="Hyperlink"/>
              <w:rFonts w:asciiTheme="majorBidi" w:hAnsiTheme="majorBidi" w:cstheme="majorBidi"/>
            </w:rPr>
          </w:rPrChange>
        </w:rPr>
        <w:t>OECD Unemployment Rate</w:t>
      </w:r>
      <w:r w:rsidR="005923C9" w:rsidRPr="00644873">
        <w:rPr>
          <w:rStyle w:val="Hyperlink"/>
          <w:rFonts w:asciiTheme="majorBidi" w:hAnsiTheme="majorBidi" w:cstheme="majorBidi"/>
          <w:u w:val="none"/>
          <w:rPrChange w:id="56" w:author="bs" w:date="2020-06-26T17:25:00Z">
            <w:rPr>
              <w:rStyle w:val="Hyperlink"/>
              <w:rFonts w:asciiTheme="majorBidi" w:hAnsiTheme="majorBidi" w:cstheme="majorBidi"/>
            </w:rPr>
          </w:rPrChange>
        </w:rPr>
        <w:fldChar w:fldCharType="end"/>
      </w:r>
      <w:commentRangeEnd w:id="52"/>
      <w:r w:rsidR="00034937">
        <w:rPr>
          <w:rStyle w:val="a5"/>
        </w:rPr>
        <w:commentReference w:id="52"/>
      </w:r>
      <w:commentRangeEnd w:id="53"/>
      <w:r w:rsidR="002D478D">
        <w:rPr>
          <w:rStyle w:val="a5"/>
        </w:rPr>
        <w:commentReference w:id="53"/>
      </w:r>
      <w:r w:rsidR="00C142DD">
        <w:rPr>
          <w:rFonts w:asciiTheme="majorBidi" w:hAnsiTheme="majorBidi" w:cstheme="majorBidi"/>
        </w:rPr>
        <w:t>)</w:t>
      </w:r>
      <w:r w:rsidRPr="00D9589B">
        <w:rPr>
          <w:rFonts w:asciiTheme="majorBidi" w:hAnsiTheme="majorBidi" w:cstheme="majorBidi"/>
        </w:rPr>
        <w:t>.</w:t>
      </w:r>
    </w:p>
    <w:p w14:paraId="1FBB4F21" w14:textId="4939A4C9" w:rsidR="00BE0A49" w:rsidRPr="00D9589B" w:rsidRDefault="00BE0A49" w:rsidP="007260BD">
      <w:pPr>
        <w:autoSpaceDE w:val="0"/>
        <w:autoSpaceDN w:val="0"/>
        <w:bidi w:val="0"/>
        <w:adjustRightInd w:val="0"/>
        <w:spacing w:after="0" w:line="360" w:lineRule="auto"/>
        <w:ind w:firstLine="720"/>
        <w:rPr>
          <w:rFonts w:asciiTheme="majorBidi" w:hAnsiTheme="majorBidi" w:cstheme="majorBidi"/>
        </w:rPr>
      </w:pPr>
      <w:bookmarkStart w:id="57" w:name="_Hlk38972624"/>
      <w:r w:rsidRPr="00D9589B">
        <w:rPr>
          <w:rFonts w:asciiTheme="majorBidi" w:hAnsiTheme="majorBidi" w:cstheme="majorBidi"/>
        </w:rPr>
        <w:t xml:space="preserve">The Israeli Employment Service (IES) provides job placement and brokerage </w:t>
      </w:r>
      <w:r w:rsidR="00382C18" w:rsidRPr="00D9589B">
        <w:rPr>
          <w:rFonts w:asciiTheme="majorBidi" w:hAnsiTheme="majorBidi" w:cstheme="majorBidi"/>
        </w:rPr>
        <w:t xml:space="preserve">job </w:t>
      </w:r>
      <w:r w:rsidRPr="00D9589B">
        <w:rPr>
          <w:rFonts w:asciiTheme="majorBidi" w:hAnsiTheme="majorBidi" w:cstheme="majorBidi"/>
        </w:rPr>
        <w:t>placements service to approximately 400,000 job seekers each year, through 60 employment bureaus deployed across the country.</w:t>
      </w:r>
      <w:bookmarkEnd w:id="57"/>
      <w:r w:rsidRPr="00D9589B">
        <w:rPr>
          <w:rFonts w:asciiTheme="majorBidi" w:hAnsiTheme="majorBidi" w:cstheme="majorBidi"/>
        </w:rPr>
        <w:t xml:space="preserve"> The IES has established several programs like 'Employment Circuits' (ES). These programs provide tools for placing job seekers in the labor market. This article will examine factors that influence the success of </w:t>
      </w:r>
      <w:r w:rsidR="00382C18" w:rsidRPr="00D9589B">
        <w:rPr>
          <w:rFonts w:asciiTheme="majorBidi" w:hAnsiTheme="majorBidi" w:cstheme="majorBidi"/>
        </w:rPr>
        <w:t xml:space="preserve">job </w:t>
      </w:r>
      <w:r w:rsidRPr="00D9589B">
        <w:rPr>
          <w:rFonts w:asciiTheme="majorBidi" w:hAnsiTheme="majorBidi" w:cstheme="majorBidi"/>
        </w:rPr>
        <w:t xml:space="preserve">placement in the 'Employment Circuits' (ES) </w:t>
      </w:r>
      <w:r w:rsidR="00382C18" w:rsidRPr="00D9589B">
        <w:rPr>
          <w:rFonts w:asciiTheme="majorBidi" w:hAnsiTheme="majorBidi" w:cstheme="majorBidi"/>
        </w:rPr>
        <w:t xml:space="preserve">job </w:t>
      </w:r>
      <w:r w:rsidRPr="00D9589B">
        <w:rPr>
          <w:rFonts w:asciiTheme="majorBidi" w:hAnsiTheme="majorBidi" w:cstheme="majorBidi"/>
        </w:rPr>
        <w:t>placement program in Israel which include</w:t>
      </w:r>
      <w:r w:rsidR="00CD707B">
        <w:rPr>
          <w:rFonts w:asciiTheme="majorBidi" w:hAnsiTheme="majorBidi" w:cstheme="majorBidi"/>
        </w:rPr>
        <w:t>s</w:t>
      </w:r>
      <w:r w:rsidRPr="00D9589B">
        <w:rPr>
          <w:rFonts w:asciiTheme="majorBidi" w:hAnsiTheme="majorBidi" w:cstheme="majorBidi"/>
        </w:rPr>
        <w:t xml:space="preserve"> approximately 60,000 job </w:t>
      </w:r>
      <w:commentRangeStart w:id="58"/>
      <w:commentRangeStart w:id="59"/>
      <w:r w:rsidRPr="00D9589B">
        <w:rPr>
          <w:rFonts w:asciiTheme="majorBidi" w:hAnsiTheme="majorBidi" w:cstheme="majorBidi"/>
        </w:rPr>
        <w:t>seekers</w:t>
      </w:r>
      <w:r w:rsidR="00C142DD">
        <w:rPr>
          <w:rFonts w:asciiTheme="majorBidi" w:hAnsiTheme="majorBidi" w:cstheme="majorBidi"/>
        </w:rPr>
        <w:t xml:space="preserve"> </w:t>
      </w:r>
      <w:r w:rsidR="00C142DD" w:rsidRPr="00644873">
        <w:rPr>
          <w:rFonts w:asciiTheme="majorBidi" w:hAnsiTheme="majorBidi" w:cstheme="majorBidi"/>
        </w:rPr>
        <w:t>(</w:t>
      </w:r>
      <w:r w:rsidR="005923C9" w:rsidRPr="00644873">
        <w:fldChar w:fldCharType="begin"/>
      </w:r>
      <w:r w:rsidR="005923C9" w:rsidRPr="00644873">
        <w:instrText xml:space="preserve"> HYPERLINK \l "IES" </w:instrText>
      </w:r>
      <w:r w:rsidR="005923C9" w:rsidRPr="00644873">
        <w:rPr>
          <w:rPrChange w:id="60" w:author="bs" w:date="2020-06-26T17:25:00Z">
            <w:rPr>
              <w:rStyle w:val="Hyperlink"/>
              <w:rFonts w:asciiTheme="majorBidi" w:hAnsiTheme="majorBidi" w:cstheme="majorBidi"/>
            </w:rPr>
          </w:rPrChange>
        </w:rPr>
        <w:fldChar w:fldCharType="separate"/>
      </w:r>
      <w:r w:rsidR="00C142DD" w:rsidRPr="00644873">
        <w:rPr>
          <w:rStyle w:val="Hyperlink"/>
          <w:rFonts w:asciiTheme="majorBidi" w:hAnsiTheme="majorBidi" w:cstheme="majorBidi"/>
          <w:u w:val="none"/>
          <w:rPrChange w:id="61" w:author="bs" w:date="2020-06-26T17:25:00Z">
            <w:rPr>
              <w:rStyle w:val="Hyperlink"/>
              <w:rFonts w:asciiTheme="majorBidi" w:hAnsiTheme="majorBidi" w:cstheme="majorBidi"/>
            </w:rPr>
          </w:rPrChange>
        </w:rPr>
        <w:t>Israeli Employment Service</w:t>
      </w:r>
      <w:r w:rsidR="005923C9" w:rsidRPr="00644873">
        <w:rPr>
          <w:rStyle w:val="Hyperlink"/>
          <w:rFonts w:asciiTheme="majorBidi" w:hAnsiTheme="majorBidi" w:cstheme="majorBidi"/>
          <w:u w:val="none"/>
          <w:rPrChange w:id="62" w:author="bs" w:date="2020-06-26T17:25:00Z">
            <w:rPr>
              <w:rStyle w:val="Hyperlink"/>
              <w:rFonts w:asciiTheme="majorBidi" w:hAnsiTheme="majorBidi" w:cstheme="majorBidi"/>
            </w:rPr>
          </w:rPrChange>
        </w:rPr>
        <w:fldChar w:fldCharType="end"/>
      </w:r>
      <w:commentRangeEnd w:id="58"/>
      <w:r w:rsidR="00034937" w:rsidRPr="00644873">
        <w:rPr>
          <w:rStyle w:val="a5"/>
          <w:rtl/>
        </w:rPr>
        <w:commentReference w:id="58"/>
      </w:r>
      <w:commentRangeEnd w:id="59"/>
      <w:r w:rsidR="002D478D">
        <w:rPr>
          <w:rStyle w:val="a5"/>
        </w:rPr>
        <w:commentReference w:id="59"/>
      </w:r>
      <w:r w:rsidR="00C142DD" w:rsidRPr="00644873">
        <w:rPr>
          <w:rFonts w:asciiTheme="majorBidi" w:hAnsiTheme="majorBidi" w:cstheme="majorBidi"/>
        </w:rPr>
        <w:t>)</w:t>
      </w:r>
      <w:r w:rsidRPr="00644873">
        <w:rPr>
          <w:rFonts w:asciiTheme="majorBidi" w:hAnsiTheme="majorBidi" w:cstheme="majorBidi"/>
        </w:rPr>
        <w:t>.</w:t>
      </w:r>
    </w:p>
    <w:p w14:paraId="57174A7E" w14:textId="0DFB26DA" w:rsidR="006F0E54" w:rsidRPr="00D9589B" w:rsidRDefault="001E4BA6" w:rsidP="007260BD">
      <w:pPr>
        <w:pStyle w:val="1"/>
        <w:bidi w:val="0"/>
        <w:rPr>
          <w:rFonts w:asciiTheme="majorBidi" w:hAnsiTheme="majorBidi"/>
        </w:rPr>
      </w:pPr>
      <w:bookmarkStart w:id="63" w:name="_Toc43988862"/>
      <w:r>
        <w:rPr>
          <w:rFonts w:asciiTheme="majorBidi" w:hAnsiTheme="majorBidi"/>
        </w:rPr>
        <w:t xml:space="preserve">2. </w:t>
      </w:r>
      <w:r w:rsidR="006F0E54" w:rsidRPr="00D9589B">
        <w:rPr>
          <w:rFonts w:asciiTheme="majorBidi" w:hAnsiTheme="majorBidi"/>
        </w:rPr>
        <w:t>Background</w:t>
      </w:r>
      <w:bookmarkEnd w:id="63"/>
    </w:p>
    <w:p w14:paraId="57A4E2B1" w14:textId="65A16841" w:rsidR="006F0E54" w:rsidRPr="00D9589B" w:rsidRDefault="006F0E54" w:rsidP="007260BD">
      <w:pPr>
        <w:bidi w:val="0"/>
        <w:spacing w:after="0" w:line="360" w:lineRule="auto"/>
        <w:ind w:firstLine="720"/>
        <w:rPr>
          <w:rFonts w:asciiTheme="majorBidi" w:hAnsiTheme="majorBidi" w:cstheme="majorBidi"/>
          <w:highlight w:val="yellow"/>
        </w:rPr>
      </w:pPr>
      <w:r w:rsidRPr="00D9589B">
        <w:rPr>
          <w:rFonts w:asciiTheme="majorBidi" w:hAnsiTheme="majorBidi" w:cstheme="majorBidi"/>
        </w:rPr>
        <w:t xml:space="preserve">Active labor market policies (ALMPs) are government programs that intervene in the labor market to help the unemployed find work. Many of these programs grew out of earlier public works projects, particularly those implemented under the 'New Deal' (The New Deal was a series of programs, public work projects, financial reforms, and regulations enacted by President Franklin D. Roosevelt in the United States between 1933 and 1939), designed to combat widespread unemployment in the developed world during the interwar period. There are three main categories of ALMP (i) Public employment services, such as job centers and labor exchanges, help the unemployed improve their job search effort by disseminating information on vacancies and by helping with interview skills and writing a curriculum vitae. (ii) Training schemes, such as classes and apprenticeships, help the unemployed improve their vocational skills and hence increase their employability. (iii) Employment subsidies, either in the public or private sector, directly create jobs for the unemployed. These are typically short-term measures that are designed to allow the unemployed to build up work experience and prevent skill atrophy </w:t>
      </w:r>
      <w:r w:rsidR="00683F48">
        <w:rPr>
          <w:rFonts w:asciiTheme="majorBidi" w:hAnsiTheme="majorBidi" w:cstheme="majorBidi"/>
        </w:rPr>
        <w:t>(</w:t>
      </w:r>
      <w:proofErr w:type="spellStart"/>
      <w:r w:rsidR="002D478D">
        <w:rPr>
          <w:rFonts w:asciiTheme="majorBidi" w:hAnsiTheme="majorBidi" w:cstheme="majorBidi"/>
        </w:rPr>
        <w:fldChar w:fldCharType="begin"/>
      </w:r>
      <w:r w:rsidR="002D478D">
        <w:rPr>
          <w:rFonts w:asciiTheme="majorBidi" w:hAnsiTheme="majorBidi" w:cstheme="majorBidi"/>
        </w:rPr>
        <w:instrText xml:space="preserve"> HYPERLINK  \l "Calmfors_1994" </w:instrText>
      </w:r>
      <w:r w:rsidR="002D478D">
        <w:rPr>
          <w:rFonts w:asciiTheme="majorBidi" w:hAnsiTheme="majorBidi" w:cstheme="majorBidi"/>
        </w:rPr>
        <w:fldChar w:fldCharType="separate"/>
      </w:r>
      <w:r w:rsidR="002D478D" w:rsidRPr="002D478D">
        <w:rPr>
          <w:rStyle w:val="Hyperlink"/>
          <w:rFonts w:asciiTheme="majorBidi" w:hAnsiTheme="majorBidi" w:cstheme="majorBidi"/>
        </w:rPr>
        <w:t>Calmfors</w:t>
      </w:r>
      <w:proofErr w:type="spellEnd"/>
      <w:r w:rsidR="002D478D" w:rsidRPr="002D478D">
        <w:rPr>
          <w:rStyle w:val="Hyperlink"/>
          <w:rFonts w:asciiTheme="majorBidi" w:hAnsiTheme="majorBidi" w:cstheme="majorBidi"/>
        </w:rPr>
        <w:t>, 1994</w:t>
      </w:r>
      <w:r w:rsidR="002D478D">
        <w:rPr>
          <w:rFonts w:asciiTheme="majorBidi" w:hAnsiTheme="majorBidi" w:cstheme="majorBidi"/>
        </w:rPr>
        <w:fldChar w:fldCharType="end"/>
      </w:r>
      <w:r w:rsidR="002D478D">
        <w:rPr>
          <w:rFonts w:asciiTheme="majorBidi" w:hAnsiTheme="majorBidi" w:cstheme="majorBidi"/>
        </w:rPr>
        <w:t>)</w:t>
      </w:r>
      <w:r w:rsidR="00683F48">
        <w:rPr>
          <w:rFonts w:asciiTheme="majorBidi" w:hAnsiTheme="majorBidi" w:cstheme="majorBidi"/>
        </w:rPr>
        <w:t>.</w:t>
      </w:r>
    </w:p>
    <w:p w14:paraId="6B998454" w14:textId="53C55C95" w:rsidR="006F0E54" w:rsidRPr="00D9589B" w:rsidRDefault="006F0E54" w:rsidP="00AF5568">
      <w:pPr>
        <w:bidi w:val="0"/>
        <w:spacing w:after="0" w:line="360" w:lineRule="auto"/>
        <w:ind w:firstLine="720"/>
        <w:rPr>
          <w:rFonts w:asciiTheme="majorBidi" w:hAnsiTheme="majorBidi" w:cstheme="majorBidi"/>
        </w:rPr>
      </w:pPr>
      <w:r w:rsidRPr="00D9589B">
        <w:rPr>
          <w:rFonts w:asciiTheme="majorBidi" w:hAnsiTheme="majorBidi" w:cstheme="majorBidi"/>
        </w:rPr>
        <w:t xml:space="preserve">The Portuguese programs aimed to help two target groups: (i) individuals aged less than 25 years (the </w:t>
      </w:r>
      <w:proofErr w:type="spellStart"/>
      <w:r w:rsidRPr="00D9589B">
        <w:rPr>
          <w:rFonts w:asciiTheme="majorBidi" w:hAnsiTheme="majorBidi" w:cstheme="majorBidi"/>
        </w:rPr>
        <w:t>Inserjovem</w:t>
      </w:r>
      <w:proofErr w:type="spellEnd"/>
      <w:r w:rsidRPr="00D9589B">
        <w:rPr>
          <w:rFonts w:asciiTheme="majorBidi" w:hAnsiTheme="majorBidi" w:cstheme="majorBidi"/>
        </w:rPr>
        <w:t xml:space="preserve"> program) and (ii) individuals aged 25 or more (the </w:t>
      </w:r>
      <w:proofErr w:type="spellStart"/>
      <w:r w:rsidRPr="00D9589B">
        <w:rPr>
          <w:rFonts w:asciiTheme="majorBidi" w:hAnsiTheme="majorBidi" w:cstheme="majorBidi"/>
        </w:rPr>
        <w:t>Reage</w:t>
      </w:r>
      <w:proofErr w:type="spellEnd"/>
      <w:r w:rsidRPr="00D9589B">
        <w:rPr>
          <w:rFonts w:asciiTheme="majorBidi" w:hAnsiTheme="majorBidi" w:cstheme="majorBidi"/>
        </w:rPr>
        <w:t xml:space="preserve"> program)</w:t>
      </w:r>
      <w:r w:rsidRPr="00D9589B">
        <w:rPr>
          <w:rFonts w:asciiTheme="majorBidi" w:hAnsiTheme="majorBidi" w:cstheme="majorBidi"/>
          <w:rtl/>
        </w:rPr>
        <w:t>.</w:t>
      </w:r>
      <w:r w:rsidRPr="00D9589B">
        <w:rPr>
          <w:rFonts w:asciiTheme="majorBidi" w:hAnsiTheme="majorBidi" w:cstheme="majorBidi"/>
        </w:rPr>
        <w:t xml:space="preserve"> Program participation is mandatory and who refuse to participate face a loss of entitlement to benefits and their registration is canceled. The programs are composed of intensive job-search assistance and small basic skills training, for example, writing a curriculum vitae. They include a large number of different responses by the employment office placement team. </w:t>
      </w:r>
      <w:proofErr w:type="gramStart"/>
      <w:r w:rsidRPr="00D9589B">
        <w:rPr>
          <w:rFonts w:asciiTheme="majorBidi" w:hAnsiTheme="majorBidi" w:cstheme="majorBidi"/>
        </w:rPr>
        <w:t>Each individual</w:t>
      </w:r>
      <w:proofErr w:type="gramEnd"/>
      <w:r w:rsidRPr="00D9589B">
        <w:rPr>
          <w:rFonts w:asciiTheme="majorBidi" w:hAnsiTheme="majorBidi" w:cstheme="majorBidi"/>
        </w:rPr>
        <w:t xml:space="preserve"> is interviewed with placement officers to help her/him improve job-search skills and, if deemed necessary, (s)he can enter </w:t>
      </w:r>
      <w:r w:rsidR="00CD707B">
        <w:rPr>
          <w:rFonts w:asciiTheme="majorBidi" w:hAnsiTheme="majorBidi" w:cstheme="majorBidi"/>
        </w:rPr>
        <w:t>several</w:t>
      </w:r>
      <w:r w:rsidRPr="00D9589B">
        <w:rPr>
          <w:rFonts w:asciiTheme="majorBidi" w:hAnsiTheme="majorBidi" w:cstheme="majorBidi"/>
        </w:rPr>
        <w:t xml:space="preserve"> vocational or non-vocational training courses. The whole process of job-search assistance ends with the elaboration of a “Personal Employment Plan”, which includes detailed information on the unemployed individual's job-search effort. According to this Plan, the unemployed individual </w:t>
      </w:r>
      <w:r w:rsidRPr="00D9589B">
        <w:rPr>
          <w:rFonts w:asciiTheme="majorBidi" w:hAnsiTheme="majorBidi" w:cstheme="majorBidi"/>
        </w:rPr>
        <w:lastRenderedPageBreak/>
        <w:t xml:space="preserve">is expected to meet </w:t>
      </w:r>
      <w:r w:rsidR="00CD707B">
        <w:rPr>
          <w:rFonts w:asciiTheme="majorBidi" w:hAnsiTheme="majorBidi" w:cstheme="majorBidi"/>
        </w:rPr>
        <w:t>regularly</w:t>
      </w:r>
      <w:r w:rsidRPr="00D9589B">
        <w:rPr>
          <w:rFonts w:asciiTheme="majorBidi" w:hAnsiTheme="majorBidi" w:cstheme="majorBidi"/>
        </w:rPr>
        <w:t xml:space="preserve"> with the placement officer and to actively search for a job. Unjustified rejection of job offers leads to the cancellation of registration</w:t>
      </w:r>
      <w:r w:rsidR="00683F48">
        <w:rPr>
          <w:rFonts w:asciiTheme="majorBidi" w:hAnsiTheme="majorBidi" w:cstheme="majorBidi"/>
        </w:rPr>
        <w:t xml:space="preserve"> (</w:t>
      </w:r>
      <w:proofErr w:type="spellStart"/>
      <w:r w:rsidR="005923C9" w:rsidRPr="00666B7C">
        <w:fldChar w:fldCharType="begin"/>
      </w:r>
      <w:r w:rsidR="005923C9" w:rsidRPr="00666B7C">
        <w:instrText xml:space="preserve"> HYPERLINK \l "Luis_Centeno_2009" </w:instrText>
      </w:r>
      <w:r w:rsidR="005923C9" w:rsidRPr="00666B7C">
        <w:rPr>
          <w:rPrChange w:id="64" w:author="bs" w:date="2020-06-26T17:27:00Z">
            <w:rPr>
              <w:rStyle w:val="Hyperlink"/>
              <w:rFonts w:asciiTheme="majorBidi" w:hAnsiTheme="majorBidi" w:cstheme="majorBidi"/>
            </w:rPr>
          </w:rPrChange>
        </w:rPr>
        <w:fldChar w:fldCharType="separate"/>
      </w:r>
      <w:r w:rsidR="00683F48" w:rsidRPr="00666B7C">
        <w:rPr>
          <w:rStyle w:val="Hyperlink"/>
          <w:rFonts w:asciiTheme="majorBidi" w:hAnsiTheme="majorBidi" w:cstheme="majorBidi"/>
          <w:u w:val="none"/>
          <w:rPrChange w:id="65" w:author="bs" w:date="2020-06-26T17:27:00Z">
            <w:rPr>
              <w:rStyle w:val="Hyperlink"/>
              <w:rFonts w:asciiTheme="majorBidi" w:hAnsiTheme="majorBidi" w:cstheme="majorBidi"/>
            </w:rPr>
          </w:rPrChange>
        </w:rPr>
        <w:t>Ceneteno</w:t>
      </w:r>
      <w:proofErr w:type="spellEnd"/>
      <w:ins w:id="66" w:author="bs" w:date="2020-06-26T17:27:00Z">
        <w:r w:rsidR="00666B7C">
          <w:rPr>
            <w:rStyle w:val="Hyperlink"/>
            <w:rFonts w:asciiTheme="majorBidi" w:hAnsiTheme="majorBidi" w:cstheme="majorBidi"/>
            <w:u w:val="none"/>
          </w:rPr>
          <w:t>,</w:t>
        </w:r>
      </w:ins>
      <w:r w:rsidR="00683F48" w:rsidRPr="00666B7C">
        <w:rPr>
          <w:rStyle w:val="Hyperlink"/>
          <w:rFonts w:asciiTheme="majorBidi" w:hAnsiTheme="majorBidi" w:cstheme="majorBidi"/>
          <w:u w:val="none"/>
          <w:rPrChange w:id="67" w:author="bs" w:date="2020-06-26T17:27:00Z">
            <w:rPr>
              <w:rStyle w:val="Hyperlink"/>
              <w:rFonts w:asciiTheme="majorBidi" w:hAnsiTheme="majorBidi" w:cstheme="majorBidi"/>
            </w:rPr>
          </w:rPrChange>
        </w:rPr>
        <w:t xml:space="preserve"> 2009</w:t>
      </w:r>
      <w:r w:rsidR="005923C9" w:rsidRPr="00666B7C">
        <w:rPr>
          <w:rStyle w:val="Hyperlink"/>
          <w:rFonts w:asciiTheme="majorBidi" w:hAnsiTheme="majorBidi" w:cstheme="majorBidi"/>
          <w:u w:val="none"/>
          <w:rPrChange w:id="68" w:author="bs" w:date="2020-06-26T17:27:00Z">
            <w:rPr>
              <w:rStyle w:val="Hyperlink"/>
              <w:rFonts w:asciiTheme="majorBidi" w:hAnsiTheme="majorBidi" w:cstheme="majorBidi"/>
            </w:rPr>
          </w:rPrChange>
        </w:rPr>
        <w:fldChar w:fldCharType="end"/>
      </w:r>
      <w:r w:rsidR="00683F48">
        <w:rPr>
          <w:rFonts w:asciiTheme="majorBidi" w:hAnsiTheme="majorBidi" w:cstheme="majorBidi"/>
        </w:rPr>
        <w:t>).</w:t>
      </w:r>
    </w:p>
    <w:p w14:paraId="7B767729" w14:textId="725A50DB" w:rsidR="006F0E54" w:rsidRPr="00666B7C" w:rsidRDefault="006F0E54" w:rsidP="00AF5568">
      <w:pPr>
        <w:bidi w:val="0"/>
        <w:spacing w:after="0" w:line="360" w:lineRule="auto"/>
        <w:ind w:firstLine="720"/>
        <w:rPr>
          <w:rFonts w:asciiTheme="majorBidi" w:hAnsiTheme="majorBidi" w:cstheme="majorBidi"/>
        </w:rPr>
      </w:pPr>
      <w:r w:rsidRPr="00D9589B">
        <w:rPr>
          <w:rFonts w:asciiTheme="majorBidi" w:hAnsiTheme="majorBidi" w:cstheme="majorBidi"/>
        </w:rPr>
        <w:t>In Europe, the European Employment Service (EURES) was established in 1994 and works in cooperation with all European countries in finding employment for European residents aged 18-35, where job</w:t>
      </w:r>
      <w:r w:rsidR="00CD707B">
        <w:rPr>
          <w:rFonts w:asciiTheme="majorBidi" w:hAnsiTheme="majorBidi" w:cstheme="majorBidi"/>
        </w:rPr>
        <w:t xml:space="preserve"> </w:t>
      </w:r>
      <w:r w:rsidRPr="00D9589B">
        <w:rPr>
          <w:rFonts w:asciiTheme="majorBidi" w:hAnsiTheme="majorBidi" w:cstheme="majorBidi"/>
        </w:rPr>
        <w:t>seekers can look for work in their own country and another European in a free platform that enables job interviews via video call, help with moving to the country to which the job requires (residence and flight), language studies, conversion of relevant certificates and more. According to the EURES website (as of 12.12.2019), there are 2,191,759 jobs and 3,658,553 job seekers who apply for jobs. According to these numbers</w:t>
      </w:r>
      <w:r w:rsidR="00CD707B">
        <w:rPr>
          <w:rFonts w:asciiTheme="majorBidi" w:hAnsiTheme="majorBidi" w:cstheme="majorBidi"/>
        </w:rPr>
        <w:t>,</w:t>
      </w:r>
      <w:r w:rsidRPr="00D9589B">
        <w:rPr>
          <w:rFonts w:asciiTheme="majorBidi" w:hAnsiTheme="majorBidi" w:cstheme="majorBidi"/>
        </w:rPr>
        <w:t xml:space="preserve"> almost 60% can be applied for, but still</w:t>
      </w:r>
      <w:r w:rsidR="00CD707B">
        <w:rPr>
          <w:rFonts w:asciiTheme="majorBidi" w:hAnsiTheme="majorBidi" w:cstheme="majorBidi"/>
        </w:rPr>
        <w:t>,</w:t>
      </w:r>
      <w:r w:rsidRPr="00D9589B">
        <w:rPr>
          <w:rFonts w:asciiTheme="majorBidi" w:hAnsiTheme="majorBidi" w:cstheme="majorBidi"/>
        </w:rPr>
        <w:t xml:space="preserve"> there will be around 40% without job placement</w:t>
      </w:r>
      <w:r w:rsidRPr="00D9589B">
        <w:rPr>
          <w:rFonts w:asciiTheme="majorBidi" w:hAnsiTheme="majorBidi" w:cstheme="majorBidi"/>
          <w:rtl/>
        </w:rPr>
        <w:t>.</w:t>
      </w:r>
      <w:r w:rsidRPr="00D9589B">
        <w:rPr>
          <w:rFonts w:asciiTheme="majorBidi" w:hAnsiTheme="majorBidi" w:cstheme="majorBidi"/>
        </w:rPr>
        <w:br/>
        <w:t>Of course, not all jobseekers will be employee and these numbers are based only on the jobseekers registered for the system, for the jobs listed there. Therefore, I will refer to the figure of the OECD unemployment rate which stands on 6.3% in the EU unemployment</w:t>
      </w:r>
      <w:r w:rsidR="00683F48">
        <w:rPr>
          <w:rFonts w:asciiTheme="majorBidi" w:hAnsiTheme="majorBidi" w:cstheme="majorBidi"/>
        </w:rPr>
        <w:t xml:space="preserve"> (</w:t>
      </w:r>
      <w:commentRangeStart w:id="69"/>
      <w:commentRangeStart w:id="70"/>
      <w:r w:rsidR="005923C9" w:rsidRPr="00666B7C">
        <w:fldChar w:fldCharType="begin"/>
      </w:r>
      <w:r w:rsidR="005923C9" w:rsidRPr="00666B7C">
        <w:instrText xml:space="preserve"> HYPERLINK \l "EURES" </w:instrText>
      </w:r>
      <w:r w:rsidR="005923C9" w:rsidRPr="00666B7C">
        <w:rPr>
          <w:rPrChange w:id="71" w:author="bs" w:date="2020-06-26T17:27:00Z">
            <w:rPr>
              <w:rStyle w:val="Hyperlink"/>
              <w:rFonts w:asciiTheme="majorBidi" w:hAnsiTheme="majorBidi" w:cstheme="majorBidi"/>
            </w:rPr>
          </w:rPrChange>
        </w:rPr>
        <w:fldChar w:fldCharType="separate"/>
      </w:r>
      <w:r w:rsidR="00683F48" w:rsidRPr="00666B7C">
        <w:rPr>
          <w:rStyle w:val="Hyperlink"/>
          <w:rFonts w:asciiTheme="majorBidi" w:hAnsiTheme="majorBidi" w:cstheme="majorBidi"/>
          <w:u w:val="none"/>
          <w:rPrChange w:id="72" w:author="bs" w:date="2020-06-26T17:27:00Z">
            <w:rPr>
              <w:rStyle w:val="Hyperlink"/>
              <w:rFonts w:asciiTheme="majorBidi" w:hAnsiTheme="majorBidi" w:cstheme="majorBidi"/>
            </w:rPr>
          </w:rPrChange>
        </w:rPr>
        <w:t>The European Job Mobility Portal</w:t>
      </w:r>
      <w:r w:rsidR="005923C9" w:rsidRPr="00666B7C">
        <w:rPr>
          <w:rStyle w:val="Hyperlink"/>
          <w:rFonts w:asciiTheme="majorBidi" w:hAnsiTheme="majorBidi" w:cstheme="majorBidi"/>
          <w:u w:val="none"/>
          <w:rPrChange w:id="73" w:author="bs" w:date="2020-06-26T17:27:00Z">
            <w:rPr>
              <w:rStyle w:val="Hyperlink"/>
              <w:rFonts w:asciiTheme="majorBidi" w:hAnsiTheme="majorBidi" w:cstheme="majorBidi"/>
            </w:rPr>
          </w:rPrChange>
        </w:rPr>
        <w:fldChar w:fldCharType="end"/>
      </w:r>
      <w:r w:rsidR="00683F48" w:rsidRPr="00666B7C">
        <w:rPr>
          <w:rFonts w:asciiTheme="majorBidi" w:hAnsiTheme="majorBidi" w:cstheme="majorBidi"/>
        </w:rPr>
        <w:t>).</w:t>
      </w:r>
      <w:commentRangeEnd w:id="69"/>
      <w:r w:rsidR="00034937" w:rsidRPr="00666B7C">
        <w:rPr>
          <w:rStyle w:val="a5"/>
          <w:rtl/>
        </w:rPr>
        <w:commentReference w:id="69"/>
      </w:r>
      <w:commentRangeEnd w:id="70"/>
      <w:r w:rsidR="002D478D">
        <w:rPr>
          <w:rStyle w:val="a5"/>
          <w:rtl/>
        </w:rPr>
        <w:commentReference w:id="70"/>
      </w:r>
    </w:p>
    <w:p w14:paraId="0AC6486C" w14:textId="494E7036" w:rsidR="006F0E54" w:rsidRPr="00D9589B" w:rsidRDefault="006F0E54" w:rsidP="00AF5568">
      <w:pPr>
        <w:bidi w:val="0"/>
        <w:spacing w:after="0" w:line="360" w:lineRule="auto"/>
        <w:ind w:firstLine="720"/>
        <w:rPr>
          <w:rFonts w:asciiTheme="majorBidi" w:hAnsiTheme="majorBidi" w:cstheme="majorBidi"/>
        </w:rPr>
      </w:pPr>
      <w:r w:rsidRPr="00D9589B">
        <w:rPr>
          <w:rFonts w:asciiTheme="majorBidi" w:hAnsiTheme="majorBidi" w:cstheme="majorBidi"/>
        </w:rPr>
        <w:t>In China, the unemployment index stands at 3.61% (2019) and</w:t>
      </w:r>
      <w:r w:rsidR="00683F48">
        <w:rPr>
          <w:rFonts w:asciiTheme="majorBidi" w:hAnsiTheme="majorBidi" w:cstheme="majorBidi"/>
        </w:rPr>
        <w:t xml:space="preserve"> by</w:t>
      </w:r>
      <w:r w:rsidRPr="00D9589B">
        <w:rPr>
          <w:rFonts w:asciiTheme="majorBidi" w:hAnsiTheme="majorBidi" w:cstheme="majorBidi"/>
        </w:rPr>
        <w:t xml:space="preserve"> early 1990, the Chinese government began its efforts to introduce labor market enforcement and standardization policies that strengthen and assist businesses in employee search, </w:t>
      </w:r>
      <w:r w:rsidR="00382C18" w:rsidRPr="00D9589B">
        <w:rPr>
          <w:rFonts w:asciiTheme="majorBidi" w:hAnsiTheme="majorBidi" w:cstheme="majorBidi"/>
        </w:rPr>
        <w:t xml:space="preserve">job </w:t>
      </w:r>
      <w:r w:rsidRPr="00D9589B">
        <w:rPr>
          <w:rFonts w:asciiTheme="majorBidi" w:hAnsiTheme="majorBidi" w:cstheme="majorBidi"/>
        </w:rPr>
        <w:t xml:space="preserve">placement, and adjustment. China has developed a strong information system infrastructure (The </w:t>
      </w:r>
      <w:proofErr w:type="spellStart"/>
      <w:r w:rsidRPr="00D9589B">
        <w:rPr>
          <w:rFonts w:asciiTheme="majorBidi" w:hAnsiTheme="majorBidi" w:cstheme="majorBidi"/>
        </w:rPr>
        <w:t>Hùkǒu</w:t>
      </w:r>
      <w:proofErr w:type="spellEnd"/>
      <w:r w:rsidRPr="00D9589B">
        <w:rPr>
          <w:rFonts w:asciiTheme="majorBidi" w:hAnsiTheme="majorBidi" w:cstheme="majorBidi"/>
        </w:rPr>
        <w:t xml:space="preserve"> System that is </w:t>
      </w:r>
      <w:r w:rsidR="00CD707B">
        <w:rPr>
          <w:rFonts w:asciiTheme="majorBidi" w:hAnsiTheme="majorBidi" w:cstheme="majorBidi"/>
        </w:rPr>
        <w:t xml:space="preserve">a </w:t>
      </w:r>
      <w:r w:rsidRPr="00D9589B">
        <w:rPr>
          <w:rFonts w:asciiTheme="majorBidi" w:hAnsiTheme="majorBidi" w:cstheme="majorBidi"/>
        </w:rPr>
        <w:t>population registry system that contains all human information) in which jobseekers can help and assess their suitability for the roles they wish to enlist</w:t>
      </w:r>
      <w:r w:rsidRPr="00D9589B">
        <w:rPr>
          <w:rFonts w:asciiTheme="majorBidi" w:hAnsiTheme="majorBidi" w:cstheme="majorBidi"/>
          <w:rtl/>
        </w:rPr>
        <w:t>.</w:t>
      </w:r>
      <w:r w:rsidRPr="00D9589B">
        <w:rPr>
          <w:rFonts w:asciiTheme="majorBidi" w:hAnsiTheme="majorBidi" w:cstheme="majorBidi"/>
        </w:rPr>
        <w:br/>
        <w:t>In 1999, the Chinese government called to her all social sectors to adopt and use this system and pay attention to the school certificates and others that are in it to increase the ability and employment prospects</w:t>
      </w:r>
      <w:r w:rsidR="00683F48">
        <w:rPr>
          <w:rFonts w:asciiTheme="majorBidi" w:hAnsiTheme="majorBidi" w:cstheme="majorBidi"/>
        </w:rPr>
        <w:t xml:space="preserve"> (</w:t>
      </w:r>
      <w:r w:rsidR="005923C9" w:rsidRPr="00666B7C">
        <w:fldChar w:fldCharType="begin"/>
      </w:r>
      <w:r w:rsidR="005923C9" w:rsidRPr="00666B7C">
        <w:instrText xml:space="preserve"> HYPERLINK \l "Yan_DI_China" </w:instrText>
      </w:r>
      <w:r w:rsidR="005923C9" w:rsidRPr="00666B7C">
        <w:rPr>
          <w:rPrChange w:id="74" w:author="bs" w:date="2020-06-26T17:28:00Z">
            <w:rPr>
              <w:rStyle w:val="Hyperlink"/>
              <w:rFonts w:asciiTheme="majorBidi" w:hAnsiTheme="majorBidi" w:cstheme="majorBidi"/>
            </w:rPr>
          </w:rPrChange>
        </w:rPr>
        <w:fldChar w:fldCharType="separate"/>
      </w:r>
      <w:r w:rsidR="00683F48" w:rsidRPr="00666B7C">
        <w:rPr>
          <w:rStyle w:val="Hyperlink"/>
          <w:rFonts w:asciiTheme="majorBidi" w:hAnsiTheme="majorBidi" w:cstheme="majorBidi"/>
          <w:u w:val="none"/>
          <w:rPrChange w:id="75" w:author="bs" w:date="2020-06-26T17:28:00Z">
            <w:rPr>
              <w:rStyle w:val="Hyperlink"/>
              <w:rFonts w:asciiTheme="majorBidi" w:hAnsiTheme="majorBidi" w:cstheme="majorBidi"/>
            </w:rPr>
          </w:rPrChange>
        </w:rPr>
        <w:t>Yan DI</w:t>
      </w:r>
      <w:r w:rsidR="005923C9" w:rsidRPr="00666B7C">
        <w:rPr>
          <w:rStyle w:val="Hyperlink"/>
          <w:rFonts w:asciiTheme="majorBidi" w:hAnsiTheme="majorBidi" w:cstheme="majorBidi"/>
          <w:u w:val="none"/>
          <w:rPrChange w:id="76" w:author="bs" w:date="2020-06-26T17:28:00Z">
            <w:rPr>
              <w:rStyle w:val="Hyperlink"/>
              <w:rFonts w:asciiTheme="majorBidi" w:hAnsiTheme="majorBidi" w:cstheme="majorBidi"/>
            </w:rPr>
          </w:rPrChange>
        </w:rPr>
        <w:fldChar w:fldCharType="end"/>
      </w:r>
      <w:r w:rsidR="008537DF">
        <w:rPr>
          <w:rStyle w:val="Hyperlink"/>
          <w:rFonts w:asciiTheme="majorBidi" w:hAnsiTheme="majorBidi" w:cstheme="majorBidi"/>
          <w:u w:val="none"/>
        </w:rPr>
        <w:t>, 2006</w:t>
      </w:r>
      <w:r w:rsidR="00683F48">
        <w:rPr>
          <w:rFonts w:asciiTheme="majorBidi" w:hAnsiTheme="majorBidi" w:cstheme="majorBidi"/>
        </w:rPr>
        <w:t>).</w:t>
      </w:r>
    </w:p>
    <w:p w14:paraId="73D519B1" w14:textId="557D9DB7" w:rsidR="006F0E54" w:rsidRPr="00D9589B" w:rsidRDefault="006F0E54" w:rsidP="00AF5568">
      <w:pPr>
        <w:bidi w:val="0"/>
        <w:spacing w:after="0" w:line="360" w:lineRule="auto"/>
        <w:ind w:firstLine="720"/>
        <w:rPr>
          <w:rFonts w:asciiTheme="majorBidi" w:hAnsiTheme="majorBidi" w:cstheme="majorBidi"/>
        </w:rPr>
      </w:pPr>
      <w:r w:rsidRPr="00D9589B">
        <w:rPr>
          <w:rFonts w:asciiTheme="majorBidi" w:hAnsiTheme="majorBidi" w:cstheme="majorBidi"/>
        </w:rPr>
        <w:t>The Japanese unemployment rate is 2.3% in the OECD. The starting point for unemployed in Japan is that they do not have the right to unemployment benefit or who have lost their eligibility, there is a very strong incentive to find work. In this specific situation, the Japanese Employment Service does not have to put a great deal of effort into running job placement programs because the unemployed have strong work incentives. As a result, these efforts in Japan, as measured by public spending efforts on placement policies, are relatively small. In 2011, Japan spent less than 0.3% of GDP (gross domestic product) on placement policies, less than half the OECD average (</w:t>
      </w:r>
      <w:r w:rsidR="005923C9" w:rsidRPr="00666B7C">
        <w:fldChar w:fldCharType="begin"/>
      </w:r>
      <w:r w:rsidR="005923C9" w:rsidRPr="00666B7C">
        <w:instrText xml:space="preserve"> HYPERLINK \l "Martin_2014" </w:instrText>
      </w:r>
      <w:r w:rsidR="005923C9" w:rsidRPr="00666B7C">
        <w:rPr>
          <w:rPrChange w:id="77" w:author="bs" w:date="2020-06-26T17:28:00Z">
            <w:rPr>
              <w:rStyle w:val="Hyperlink"/>
              <w:rFonts w:asciiTheme="majorBidi" w:hAnsiTheme="majorBidi" w:cstheme="majorBidi"/>
            </w:rPr>
          </w:rPrChange>
        </w:rPr>
        <w:fldChar w:fldCharType="separate"/>
      </w:r>
      <w:r w:rsidRPr="00666B7C">
        <w:rPr>
          <w:rStyle w:val="Hyperlink"/>
          <w:rFonts w:asciiTheme="majorBidi" w:hAnsiTheme="majorBidi" w:cstheme="majorBidi"/>
          <w:u w:val="none"/>
          <w:rPrChange w:id="78" w:author="bs" w:date="2020-06-26T17:28:00Z">
            <w:rPr>
              <w:rStyle w:val="Hyperlink"/>
              <w:rFonts w:asciiTheme="majorBidi" w:hAnsiTheme="majorBidi" w:cstheme="majorBidi"/>
            </w:rPr>
          </w:rPrChange>
        </w:rPr>
        <w:t>Martin</w:t>
      </w:r>
      <w:ins w:id="79" w:author="bs" w:date="2020-06-26T17:28:00Z">
        <w:r w:rsidR="00666B7C" w:rsidRPr="00666B7C">
          <w:rPr>
            <w:rStyle w:val="Hyperlink"/>
            <w:rFonts w:asciiTheme="majorBidi" w:hAnsiTheme="majorBidi" w:cstheme="majorBidi"/>
            <w:u w:val="none"/>
            <w:rPrChange w:id="80" w:author="bs" w:date="2020-06-26T17:28:00Z">
              <w:rPr>
                <w:rStyle w:val="Hyperlink"/>
                <w:rFonts w:asciiTheme="majorBidi" w:hAnsiTheme="majorBidi" w:cstheme="majorBidi"/>
              </w:rPr>
            </w:rPrChange>
          </w:rPr>
          <w:t>,</w:t>
        </w:r>
      </w:ins>
      <w:r w:rsidRPr="00666B7C">
        <w:rPr>
          <w:rStyle w:val="Hyperlink"/>
          <w:rFonts w:asciiTheme="majorBidi" w:hAnsiTheme="majorBidi" w:cstheme="majorBidi"/>
          <w:u w:val="none"/>
          <w:rPrChange w:id="81" w:author="bs" w:date="2020-06-26T17:28:00Z">
            <w:rPr>
              <w:rStyle w:val="Hyperlink"/>
              <w:rFonts w:asciiTheme="majorBidi" w:hAnsiTheme="majorBidi" w:cstheme="majorBidi"/>
            </w:rPr>
          </w:rPrChange>
        </w:rPr>
        <w:t xml:space="preserve"> 2014</w:t>
      </w:r>
      <w:r w:rsidR="005923C9" w:rsidRPr="00666B7C">
        <w:rPr>
          <w:rStyle w:val="Hyperlink"/>
          <w:rFonts w:asciiTheme="majorBidi" w:hAnsiTheme="majorBidi" w:cstheme="majorBidi"/>
          <w:u w:val="none"/>
          <w:rPrChange w:id="82" w:author="bs" w:date="2020-06-26T17:28:00Z">
            <w:rPr>
              <w:rStyle w:val="Hyperlink"/>
              <w:rFonts w:asciiTheme="majorBidi" w:hAnsiTheme="majorBidi" w:cstheme="majorBidi"/>
            </w:rPr>
          </w:rPrChange>
        </w:rPr>
        <w:fldChar w:fldCharType="end"/>
      </w:r>
      <w:r w:rsidRPr="00D9589B">
        <w:rPr>
          <w:rFonts w:asciiTheme="majorBidi" w:hAnsiTheme="majorBidi" w:cstheme="majorBidi"/>
        </w:rPr>
        <w:t>)</w:t>
      </w:r>
      <w:r w:rsidR="00273BFD" w:rsidRPr="00273BFD">
        <w:rPr>
          <w:rFonts w:asciiTheme="majorBidi" w:hAnsiTheme="majorBidi" w:cstheme="majorBidi"/>
          <w:color w:val="4472C4" w:themeColor="accent1"/>
        </w:rPr>
        <w:fldChar w:fldCharType="begin"/>
      </w:r>
      <w:r w:rsidR="00273BFD" w:rsidRPr="00273BFD">
        <w:rPr>
          <w:rFonts w:asciiTheme="majorBidi" w:hAnsiTheme="majorBidi" w:cstheme="majorBidi"/>
          <w:color w:val="4472C4" w:themeColor="accent1"/>
        </w:rPr>
        <w:instrText xml:space="preserve"> REF _Ref43820020 \r \h </w:instrText>
      </w:r>
      <w:r w:rsidR="00273BFD" w:rsidRPr="00273BFD">
        <w:rPr>
          <w:rFonts w:asciiTheme="majorBidi" w:hAnsiTheme="majorBidi" w:cstheme="majorBidi"/>
          <w:color w:val="4472C4" w:themeColor="accent1"/>
        </w:rPr>
      </w:r>
      <w:r w:rsidR="00273BFD" w:rsidRPr="00273BFD">
        <w:rPr>
          <w:rFonts w:asciiTheme="majorBidi" w:hAnsiTheme="majorBidi" w:cstheme="majorBidi"/>
          <w:color w:val="4472C4" w:themeColor="accent1"/>
        </w:rPr>
        <w:fldChar w:fldCharType="end"/>
      </w:r>
      <w:r w:rsidRPr="00D9589B">
        <w:rPr>
          <w:rFonts w:asciiTheme="majorBidi" w:hAnsiTheme="majorBidi" w:cstheme="majorBidi"/>
        </w:rPr>
        <w:t>.</w:t>
      </w:r>
    </w:p>
    <w:p w14:paraId="51479FEC" w14:textId="5929CFF0" w:rsidR="006F0E54" w:rsidRPr="00D9589B" w:rsidRDefault="006F0E54" w:rsidP="00666B7C">
      <w:pPr>
        <w:bidi w:val="0"/>
        <w:spacing w:after="0" w:line="360" w:lineRule="auto"/>
        <w:ind w:firstLine="720"/>
        <w:rPr>
          <w:rFonts w:asciiTheme="majorBidi" w:hAnsiTheme="majorBidi" w:cstheme="majorBidi"/>
        </w:rPr>
      </w:pPr>
      <w:proofErr w:type="spellStart"/>
      <w:r w:rsidRPr="00D9589B">
        <w:rPr>
          <w:rFonts w:asciiTheme="majorBidi" w:hAnsiTheme="majorBidi" w:cstheme="majorBidi"/>
        </w:rPr>
        <w:t>Crost</w:t>
      </w:r>
      <w:proofErr w:type="spellEnd"/>
      <w:r w:rsidRPr="00D9589B">
        <w:rPr>
          <w:rFonts w:asciiTheme="majorBidi" w:hAnsiTheme="majorBidi" w:cstheme="majorBidi"/>
        </w:rPr>
        <w:t xml:space="preserve"> (</w:t>
      </w:r>
      <w:r w:rsidR="005923C9">
        <w:fldChar w:fldCharType="begin"/>
      </w:r>
      <w:r w:rsidR="005923C9">
        <w:instrText xml:space="preserve"> HYPERLINK \l "Benjamin_Crost_2016" </w:instrText>
      </w:r>
      <w:r w:rsidR="005923C9">
        <w:fldChar w:fldCharType="separate"/>
      </w:r>
      <w:del w:id="83" w:author="bs" w:date="2020-06-26T17:28:00Z">
        <w:r w:rsidR="00683F48" w:rsidRPr="00683F48" w:rsidDel="00666B7C">
          <w:rPr>
            <w:rStyle w:val="Hyperlink"/>
            <w:rFonts w:asciiTheme="majorBidi" w:hAnsiTheme="majorBidi" w:cstheme="majorBidi"/>
          </w:rPr>
          <w:delText>Crost,</w:delText>
        </w:r>
      </w:del>
      <w:r w:rsidRPr="00683F48">
        <w:rPr>
          <w:rStyle w:val="Hyperlink"/>
          <w:rFonts w:asciiTheme="majorBidi" w:hAnsiTheme="majorBidi" w:cstheme="majorBidi"/>
        </w:rPr>
        <w:t>2016</w:t>
      </w:r>
      <w:r w:rsidR="005923C9">
        <w:rPr>
          <w:rStyle w:val="Hyperlink"/>
          <w:rFonts w:asciiTheme="majorBidi" w:hAnsiTheme="majorBidi" w:cstheme="majorBidi"/>
        </w:rPr>
        <w:fldChar w:fldCharType="end"/>
      </w:r>
      <w:r w:rsidRPr="00D9589B">
        <w:rPr>
          <w:rFonts w:asciiTheme="majorBidi" w:hAnsiTheme="majorBidi" w:cstheme="majorBidi"/>
        </w:rPr>
        <w:t>) analyzed the effect of a type of workfare program, Germany’s "</w:t>
      </w:r>
      <w:proofErr w:type="spellStart"/>
      <w:r w:rsidRPr="00D9589B">
        <w:rPr>
          <w:rFonts w:asciiTheme="majorBidi" w:hAnsiTheme="majorBidi" w:cstheme="majorBidi"/>
        </w:rPr>
        <w:t>Arbeitsbeschaffungsmaßnahmen</w:t>
      </w:r>
      <w:proofErr w:type="spellEnd"/>
      <w:r w:rsidRPr="00D9589B">
        <w:rPr>
          <w:rFonts w:asciiTheme="majorBidi" w:hAnsiTheme="majorBidi" w:cstheme="majorBidi"/>
        </w:rPr>
        <w:t>" (ABM), on life satisfaction. Previous studies have found evidence that participation in ABM reduces the probability of finding employment in regular jobs, at least for some groups</w:t>
      </w:r>
      <w:r w:rsidR="003E1116">
        <w:rPr>
          <w:rFonts w:asciiTheme="majorBidi" w:hAnsiTheme="majorBidi" w:cstheme="majorBidi"/>
        </w:rPr>
        <w:t>, s</w:t>
      </w:r>
      <w:r w:rsidRPr="00D9589B">
        <w:rPr>
          <w:rFonts w:asciiTheme="majorBidi" w:hAnsiTheme="majorBidi" w:cstheme="majorBidi"/>
        </w:rPr>
        <w:t xml:space="preserve">o that the program’s long-term employment effects could offset the positive short-term effect on subjective well-being. Still, the current paper’s findings have important policy implications, suggesting that jobs created by active labor </w:t>
      </w:r>
      <w:r w:rsidRPr="00D9589B">
        <w:rPr>
          <w:rFonts w:asciiTheme="majorBidi" w:hAnsiTheme="majorBidi" w:cstheme="majorBidi"/>
        </w:rPr>
        <w:lastRenderedPageBreak/>
        <w:t>market policies can at least partly offset the negative effects of unemployment on subjective well-bein</w:t>
      </w:r>
      <w:r w:rsidR="00683F48">
        <w:rPr>
          <w:rFonts w:asciiTheme="majorBidi" w:hAnsiTheme="majorBidi" w:cstheme="majorBidi"/>
        </w:rPr>
        <w:t>g.</w:t>
      </w:r>
    </w:p>
    <w:p w14:paraId="795B0972" w14:textId="69784182" w:rsidR="006F0E54" w:rsidRPr="00D9589B" w:rsidRDefault="006F0E54" w:rsidP="00AF5568">
      <w:pPr>
        <w:bidi w:val="0"/>
        <w:spacing w:after="0" w:line="360" w:lineRule="auto"/>
        <w:ind w:firstLine="720"/>
        <w:rPr>
          <w:rFonts w:asciiTheme="majorBidi" w:hAnsiTheme="majorBidi" w:cstheme="majorBidi"/>
        </w:rPr>
      </w:pPr>
      <w:r w:rsidRPr="00D9589B">
        <w:rPr>
          <w:rFonts w:asciiTheme="majorBidi" w:hAnsiTheme="majorBidi" w:cstheme="majorBidi"/>
        </w:rPr>
        <w:t>Participation in active labor market programs (ALMPs) is mandatory for all unemployed persons in Denmark, who receive unemployment benefits, and who have been unemployed for more than 12 months</w:t>
      </w:r>
      <w:r w:rsidRPr="00D9589B">
        <w:rPr>
          <w:rFonts w:asciiTheme="majorBidi" w:hAnsiTheme="majorBidi" w:cstheme="majorBidi"/>
          <w:rtl/>
        </w:rPr>
        <w:t xml:space="preserve">. </w:t>
      </w:r>
      <w:r w:rsidRPr="00D9589B">
        <w:rPr>
          <w:rFonts w:asciiTheme="majorBidi" w:hAnsiTheme="majorBidi" w:cstheme="majorBidi"/>
        </w:rPr>
        <w:t xml:space="preserve"> A large literature has analyzed the effect of ALMPs on the unemployed person’s reemployment probabilities and subsequent earnings, and hence of the probability that the programs prevent the unemployed from falling into poverty </w:t>
      </w:r>
      <w:r w:rsidRPr="00666B7C">
        <w:rPr>
          <w:rFonts w:asciiTheme="majorBidi" w:hAnsiTheme="majorBidi" w:cstheme="majorBidi"/>
        </w:rPr>
        <w:t>(</w:t>
      </w:r>
      <w:r w:rsidR="005923C9" w:rsidRPr="00666B7C">
        <w:fldChar w:fldCharType="begin"/>
      </w:r>
      <w:r w:rsidR="005923C9" w:rsidRPr="00666B7C">
        <w:instrText xml:space="preserve"> HYPERLINK \l "Signe_Hald_Andersen_2011" </w:instrText>
      </w:r>
      <w:r w:rsidR="005923C9" w:rsidRPr="00666B7C">
        <w:rPr>
          <w:rPrChange w:id="84" w:author="bs" w:date="2020-06-26T17:33:00Z">
            <w:rPr>
              <w:rStyle w:val="Hyperlink"/>
              <w:rFonts w:asciiTheme="majorBidi" w:hAnsiTheme="majorBidi" w:cstheme="majorBidi"/>
            </w:rPr>
          </w:rPrChange>
        </w:rPr>
        <w:fldChar w:fldCharType="separate"/>
      </w:r>
      <w:r w:rsidR="001C7262" w:rsidRPr="00666B7C">
        <w:rPr>
          <w:rStyle w:val="Hyperlink"/>
          <w:rFonts w:asciiTheme="majorBidi" w:hAnsiTheme="majorBidi" w:cstheme="majorBidi"/>
          <w:u w:val="none"/>
          <w:rPrChange w:id="85" w:author="bs" w:date="2020-06-26T17:33:00Z">
            <w:rPr>
              <w:rStyle w:val="Hyperlink"/>
              <w:rFonts w:asciiTheme="majorBidi" w:hAnsiTheme="majorBidi" w:cstheme="majorBidi"/>
            </w:rPr>
          </w:rPrChange>
        </w:rPr>
        <w:t>Andersen</w:t>
      </w:r>
      <w:r w:rsidR="00683F48" w:rsidRPr="00666B7C">
        <w:rPr>
          <w:rStyle w:val="Hyperlink"/>
          <w:rFonts w:asciiTheme="majorBidi" w:hAnsiTheme="majorBidi" w:cstheme="majorBidi"/>
          <w:u w:val="none"/>
          <w:rPrChange w:id="86" w:author="bs" w:date="2020-06-26T17:33:00Z">
            <w:rPr>
              <w:rStyle w:val="Hyperlink"/>
              <w:rFonts w:asciiTheme="majorBidi" w:hAnsiTheme="majorBidi" w:cstheme="majorBidi"/>
            </w:rPr>
          </w:rPrChange>
        </w:rPr>
        <w:t xml:space="preserve">, </w:t>
      </w:r>
      <w:r w:rsidR="00C36AAC" w:rsidRPr="00666B7C">
        <w:rPr>
          <w:rStyle w:val="Hyperlink"/>
          <w:rFonts w:asciiTheme="majorBidi" w:hAnsiTheme="majorBidi" w:cstheme="majorBidi"/>
          <w:u w:val="none"/>
          <w:rPrChange w:id="87" w:author="bs" w:date="2020-06-26T17:33:00Z">
            <w:rPr>
              <w:rStyle w:val="Hyperlink"/>
              <w:rFonts w:asciiTheme="majorBidi" w:hAnsiTheme="majorBidi" w:cstheme="majorBidi"/>
            </w:rPr>
          </w:rPrChange>
        </w:rPr>
        <w:t>2011</w:t>
      </w:r>
      <w:r w:rsidR="005923C9" w:rsidRPr="00666B7C">
        <w:rPr>
          <w:rStyle w:val="Hyperlink"/>
          <w:rFonts w:asciiTheme="majorBidi" w:hAnsiTheme="majorBidi" w:cstheme="majorBidi"/>
          <w:u w:val="none"/>
          <w:rPrChange w:id="88" w:author="bs" w:date="2020-06-26T17:33:00Z">
            <w:rPr>
              <w:rStyle w:val="Hyperlink"/>
              <w:rFonts w:asciiTheme="majorBidi" w:hAnsiTheme="majorBidi" w:cstheme="majorBidi"/>
            </w:rPr>
          </w:rPrChange>
        </w:rPr>
        <w:fldChar w:fldCharType="end"/>
      </w:r>
      <w:r w:rsidRPr="00D9589B">
        <w:rPr>
          <w:rFonts w:asciiTheme="majorBidi" w:hAnsiTheme="majorBidi" w:cstheme="majorBidi"/>
        </w:rPr>
        <w:t>)</w:t>
      </w:r>
      <w:r w:rsidR="00273BFD" w:rsidRPr="00273BFD">
        <w:rPr>
          <w:rFonts w:asciiTheme="majorBidi" w:hAnsiTheme="majorBidi" w:cstheme="majorBidi"/>
          <w:color w:val="4472C4" w:themeColor="accent1"/>
        </w:rPr>
        <w:fldChar w:fldCharType="begin"/>
      </w:r>
      <w:r w:rsidR="00273BFD" w:rsidRPr="00273BFD">
        <w:rPr>
          <w:rFonts w:asciiTheme="majorBidi" w:hAnsiTheme="majorBidi" w:cstheme="majorBidi"/>
          <w:color w:val="4472C4" w:themeColor="accent1"/>
        </w:rPr>
        <w:instrText xml:space="preserve"> REF _Ref43820051 \r \h </w:instrText>
      </w:r>
      <w:r w:rsidR="00273BFD" w:rsidRPr="00273BFD">
        <w:rPr>
          <w:rFonts w:asciiTheme="majorBidi" w:hAnsiTheme="majorBidi" w:cstheme="majorBidi"/>
          <w:color w:val="4472C4" w:themeColor="accent1"/>
        </w:rPr>
      </w:r>
      <w:r w:rsidR="00273BFD" w:rsidRPr="00273BFD">
        <w:rPr>
          <w:rFonts w:asciiTheme="majorBidi" w:hAnsiTheme="majorBidi" w:cstheme="majorBidi"/>
          <w:color w:val="4472C4" w:themeColor="accent1"/>
        </w:rPr>
        <w:fldChar w:fldCharType="separate"/>
      </w:r>
      <w:r w:rsidR="00273BFD" w:rsidRPr="00273BFD">
        <w:rPr>
          <w:rFonts w:asciiTheme="majorBidi" w:hAnsiTheme="majorBidi" w:cstheme="majorBidi"/>
          <w:color w:val="4472C4" w:themeColor="accent1"/>
          <w:cs/>
        </w:rPr>
        <w:t>‎</w:t>
      </w:r>
      <w:r w:rsidR="00273BFD" w:rsidRPr="00273BFD">
        <w:rPr>
          <w:rFonts w:asciiTheme="majorBidi" w:hAnsiTheme="majorBidi" w:cstheme="majorBidi"/>
          <w:color w:val="4472C4" w:themeColor="accent1"/>
        </w:rPr>
        <w:fldChar w:fldCharType="end"/>
      </w:r>
      <w:r w:rsidR="001C7262" w:rsidRPr="00D9589B">
        <w:rPr>
          <w:rFonts w:asciiTheme="majorBidi" w:hAnsiTheme="majorBidi" w:cstheme="majorBidi"/>
        </w:rPr>
        <w:t>.</w:t>
      </w:r>
    </w:p>
    <w:p w14:paraId="34865CDE" w14:textId="07AF646B" w:rsidR="006F0E54" w:rsidRPr="00D9589B" w:rsidRDefault="006F0E54" w:rsidP="00AF5568">
      <w:pPr>
        <w:bidi w:val="0"/>
        <w:spacing w:after="0" w:line="360" w:lineRule="auto"/>
        <w:ind w:firstLine="720"/>
        <w:rPr>
          <w:rFonts w:asciiTheme="majorBidi" w:hAnsiTheme="majorBidi" w:cstheme="majorBidi"/>
        </w:rPr>
      </w:pPr>
      <w:r w:rsidRPr="00D9589B">
        <w:rPr>
          <w:rFonts w:asciiTheme="majorBidi" w:hAnsiTheme="majorBidi" w:cstheme="majorBidi"/>
        </w:rPr>
        <w:t>The United States runs a considerable number of employment and training programs, spanning many government agencies</w:t>
      </w:r>
      <w:r w:rsidRPr="00D9589B">
        <w:rPr>
          <w:rFonts w:asciiTheme="majorBidi" w:hAnsiTheme="majorBidi" w:cstheme="majorBidi"/>
          <w:rtl/>
        </w:rPr>
        <w:t>.</w:t>
      </w:r>
      <w:r w:rsidRPr="00D9589B">
        <w:rPr>
          <w:rFonts w:asciiTheme="majorBidi" w:hAnsiTheme="majorBidi" w:cstheme="majorBidi"/>
        </w:rPr>
        <w:t xml:space="preserve"> Although those run solely by </w:t>
      </w:r>
      <w:r w:rsidR="00CD707B">
        <w:rPr>
          <w:rFonts w:asciiTheme="majorBidi" w:hAnsiTheme="majorBidi" w:cstheme="majorBidi"/>
        </w:rPr>
        <w:t xml:space="preserve">the </w:t>
      </w:r>
      <w:r w:rsidRPr="00D9589B">
        <w:rPr>
          <w:rFonts w:asciiTheme="majorBidi" w:hAnsiTheme="majorBidi" w:cstheme="majorBidi"/>
        </w:rPr>
        <w:t xml:space="preserve">United States Department of Labor (USDOL) are relatively small, the plethora of programs create considerable administrative burdens for Public Employment Service (PES) staff. One of them is </w:t>
      </w:r>
      <w:r w:rsidR="00CD707B">
        <w:rPr>
          <w:rFonts w:asciiTheme="majorBidi" w:hAnsiTheme="majorBidi" w:cstheme="majorBidi"/>
        </w:rPr>
        <w:t xml:space="preserve">the </w:t>
      </w:r>
      <w:r w:rsidRPr="00D9589B">
        <w:rPr>
          <w:rFonts w:asciiTheme="majorBidi" w:hAnsiTheme="majorBidi" w:cstheme="majorBidi"/>
        </w:rPr>
        <w:t xml:space="preserve">Job Training Partnership Act (JTPA). The goal of JTPA is to ensure that the types of training offered to job seekers reflect the needs of the local area. They must also meet detailed federal requirements on program intake, encompassing criteria such as income and age. The programs appear well targeted </w:t>
      </w:r>
      <w:r w:rsidR="00CD707B">
        <w:rPr>
          <w:rFonts w:asciiTheme="majorBidi" w:hAnsiTheme="majorBidi" w:cstheme="majorBidi"/>
        </w:rPr>
        <w:t>at</w:t>
      </w:r>
      <w:r w:rsidRPr="00D9589B">
        <w:rPr>
          <w:rFonts w:asciiTheme="majorBidi" w:hAnsiTheme="majorBidi" w:cstheme="majorBidi"/>
        </w:rPr>
        <w:t xml:space="preserve"> </w:t>
      </w:r>
      <w:r w:rsidR="00CD707B">
        <w:rPr>
          <w:rFonts w:asciiTheme="majorBidi" w:hAnsiTheme="majorBidi" w:cstheme="majorBidi"/>
        </w:rPr>
        <w:t>their</w:t>
      </w:r>
      <w:r w:rsidRPr="00D9589B">
        <w:rPr>
          <w:rFonts w:asciiTheme="majorBidi" w:hAnsiTheme="majorBidi" w:cstheme="majorBidi"/>
        </w:rPr>
        <w:t xml:space="preserve"> intended groups. Evaluation evidence on the impact of the JTPA is decidedly mixed. Classroom training does not appear to help any target group, i.e. men, women, or youths</w:t>
      </w:r>
      <w:r w:rsidRPr="00D9589B">
        <w:rPr>
          <w:rFonts w:asciiTheme="majorBidi" w:hAnsiTheme="majorBidi" w:cstheme="majorBidi"/>
          <w:rtl/>
        </w:rPr>
        <w:t>.</w:t>
      </w:r>
      <w:r w:rsidRPr="00D9589B">
        <w:rPr>
          <w:rFonts w:asciiTheme="majorBidi" w:hAnsiTheme="majorBidi" w:cstheme="majorBidi"/>
        </w:rPr>
        <w:t xml:space="preserve"> Although on-the-job training does appear effective for men, and particularly women, it only assists a relatively small number of individuals, and it is unlikely that it can be expanded greatly without some deleterious labor market effects setting in</w:t>
      </w:r>
      <w:r w:rsidRPr="00D9589B">
        <w:rPr>
          <w:rFonts w:asciiTheme="majorBidi" w:hAnsiTheme="majorBidi" w:cstheme="majorBidi"/>
          <w:rtl/>
        </w:rPr>
        <w:t>.</w:t>
      </w:r>
      <w:r w:rsidRPr="00D9589B">
        <w:rPr>
          <w:rFonts w:asciiTheme="majorBidi" w:hAnsiTheme="majorBidi" w:cstheme="majorBidi"/>
        </w:rPr>
        <w:t xml:space="preserve"> Unfortunately, the reasons behind the overall lack of success for JTPA remain unclear. More research is needed in this area to update these finding</w:t>
      </w:r>
      <w:r w:rsidR="00311FD5">
        <w:rPr>
          <w:rFonts w:asciiTheme="majorBidi" w:hAnsiTheme="majorBidi" w:cstheme="majorBidi"/>
        </w:rPr>
        <w:t>s</w:t>
      </w:r>
      <w:r w:rsidR="00D11DCB">
        <w:rPr>
          <w:rFonts w:asciiTheme="majorBidi" w:hAnsiTheme="majorBidi" w:cstheme="majorBidi"/>
        </w:rPr>
        <w:t xml:space="preserve"> (</w:t>
      </w:r>
      <w:r w:rsidR="005923C9" w:rsidRPr="00666B7C">
        <w:fldChar w:fldCharType="begin"/>
      </w:r>
      <w:r w:rsidR="005923C9" w:rsidRPr="00666B7C">
        <w:instrText xml:space="preserve"> HYPERLINK \l "Head_of_Publications_Service_2000" </w:instrText>
      </w:r>
      <w:r w:rsidR="005923C9" w:rsidRPr="00666B7C">
        <w:rPr>
          <w:rPrChange w:id="89" w:author="bs" w:date="2020-06-26T17:34:00Z">
            <w:rPr>
              <w:rStyle w:val="Hyperlink"/>
              <w:rFonts w:asciiTheme="majorBidi" w:hAnsiTheme="majorBidi" w:cstheme="majorBidi"/>
            </w:rPr>
          </w:rPrChange>
        </w:rPr>
        <w:fldChar w:fldCharType="separate"/>
      </w:r>
      <w:r w:rsidR="00D11DCB" w:rsidRPr="00666B7C">
        <w:rPr>
          <w:rStyle w:val="Hyperlink"/>
          <w:rFonts w:asciiTheme="majorBidi" w:hAnsiTheme="majorBidi" w:cstheme="majorBidi"/>
          <w:u w:val="none"/>
          <w:rPrChange w:id="90" w:author="bs" w:date="2020-06-26T17:34:00Z">
            <w:rPr>
              <w:rStyle w:val="Hyperlink"/>
              <w:rFonts w:asciiTheme="majorBidi" w:hAnsiTheme="majorBidi" w:cstheme="majorBidi"/>
            </w:rPr>
          </w:rPrChange>
        </w:rPr>
        <w:t>Head of Publications Service, 2000 OECD</w:t>
      </w:r>
      <w:r w:rsidR="005923C9" w:rsidRPr="00666B7C">
        <w:rPr>
          <w:rStyle w:val="Hyperlink"/>
          <w:rFonts w:asciiTheme="majorBidi" w:hAnsiTheme="majorBidi" w:cstheme="majorBidi"/>
          <w:u w:val="none"/>
          <w:rPrChange w:id="91" w:author="bs" w:date="2020-06-26T17:34:00Z">
            <w:rPr>
              <w:rStyle w:val="Hyperlink"/>
              <w:rFonts w:asciiTheme="majorBidi" w:hAnsiTheme="majorBidi" w:cstheme="majorBidi"/>
            </w:rPr>
          </w:rPrChange>
        </w:rPr>
        <w:fldChar w:fldCharType="end"/>
      </w:r>
      <w:r w:rsidR="00D11DCB" w:rsidRPr="00666B7C">
        <w:rPr>
          <w:rFonts w:asciiTheme="majorBidi" w:hAnsiTheme="majorBidi" w:cstheme="majorBidi"/>
        </w:rPr>
        <w:t>)</w:t>
      </w:r>
      <w:r w:rsidRPr="00D9589B">
        <w:rPr>
          <w:rFonts w:asciiTheme="majorBidi" w:hAnsiTheme="majorBidi" w:cstheme="majorBidi"/>
        </w:rPr>
        <w:t>. The statistical data on the "workers" seems to indicate that factors such as age, sex, race, lack of education</w:t>
      </w:r>
      <w:r w:rsidR="00CD707B">
        <w:rPr>
          <w:rFonts w:asciiTheme="majorBidi" w:hAnsiTheme="majorBidi" w:cstheme="majorBidi"/>
        </w:rPr>
        <w:t>,</w:t>
      </w:r>
      <w:r w:rsidRPr="00D9589B">
        <w:rPr>
          <w:rFonts w:asciiTheme="majorBidi" w:hAnsiTheme="majorBidi" w:cstheme="majorBidi"/>
        </w:rPr>
        <w:t xml:space="preserve"> and length of unemployment do not significantly affect</w:t>
      </w:r>
      <w:r w:rsidR="00382C18">
        <w:rPr>
          <w:rFonts w:asciiTheme="majorBidi" w:hAnsiTheme="majorBidi" w:cstheme="majorBidi"/>
        </w:rPr>
        <w:t xml:space="preserve"> </w:t>
      </w:r>
      <w:r w:rsidR="00382C18" w:rsidRPr="00D9589B">
        <w:rPr>
          <w:rFonts w:asciiTheme="majorBidi" w:hAnsiTheme="majorBidi" w:cstheme="majorBidi"/>
        </w:rPr>
        <w:t>job</w:t>
      </w:r>
      <w:r w:rsidRPr="00D9589B">
        <w:rPr>
          <w:rFonts w:asciiTheme="majorBidi" w:hAnsiTheme="majorBidi" w:cstheme="majorBidi"/>
        </w:rPr>
        <w:t xml:space="preserve"> placement rate</w:t>
      </w:r>
      <w:r w:rsidR="00D11DCB">
        <w:rPr>
          <w:rFonts w:asciiTheme="majorBidi" w:hAnsiTheme="majorBidi" w:cstheme="majorBidi"/>
        </w:rPr>
        <w:t>s (</w:t>
      </w:r>
      <w:r w:rsidR="005923C9" w:rsidRPr="00666B7C">
        <w:fldChar w:fldCharType="begin"/>
      </w:r>
      <w:r w:rsidR="005923C9" w:rsidRPr="00666B7C">
        <w:instrText xml:space="preserve"> HYPERLINK \l "Book_1979" </w:instrText>
      </w:r>
      <w:r w:rsidR="005923C9" w:rsidRPr="00666B7C">
        <w:rPr>
          <w:rPrChange w:id="92" w:author="bs" w:date="2020-06-26T17:34:00Z">
            <w:rPr>
              <w:rStyle w:val="Hyperlink"/>
              <w:rFonts w:asciiTheme="majorBidi" w:hAnsiTheme="majorBidi" w:cstheme="majorBidi"/>
            </w:rPr>
          </w:rPrChange>
        </w:rPr>
        <w:fldChar w:fldCharType="separate"/>
      </w:r>
      <w:r w:rsidR="00D11DCB" w:rsidRPr="00666B7C">
        <w:rPr>
          <w:rStyle w:val="Hyperlink"/>
          <w:rFonts w:asciiTheme="majorBidi" w:hAnsiTheme="majorBidi" w:cstheme="majorBidi"/>
          <w:u w:val="none"/>
          <w:rPrChange w:id="93" w:author="bs" w:date="2020-06-26T17:34:00Z">
            <w:rPr>
              <w:rStyle w:val="Hyperlink"/>
              <w:rFonts w:asciiTheme="majorBidi" w:hAnsiTheme="majorBidi" w:cstheme="majorBidi"/>
            </w:rPr>
          </w:rPrChange>
        </w:rPr>
        <w:t>The United States Congress House Committee on Education and Labor, 1979</w:t>
      </w:r>
      <w:r w:rsidR="005923C9" w:rsidRPr="00666B7C">
        <w:rPr>
          <w:rStyle w:val="Hyperlink"/>
          <w:rFonts w:asciiTheme="majorBidi" w:hAnsiTheme="majorBidi" w:cstheme="majorBidi"/>
          <w:u w:val="none"/>
          <w:rPrChange w:id="94" w:author="bs" w:date="2020-06-26T17:34:00Z">
            <w:rPr>
              <w:rStyle w:val="Hyperlink"/>
              <w:rFonts w:asciiTheme="majorBidi" w:hAnsiTheme="majorBidi" w:cstheme="majorBidi"/>
            </w:rPr>
          </w:rPrChange>
        </w:rPr>
        <w:fldChar w:fldCharType="end"/>
      </w:r>
      <w:r w:rsidR="00D11DCB">
        <w:rPr>
          <w:rFonts w:asciiTheme="majorBidi" w:hAnsiTheme="majorBidi" w:cstheme="majorBidi"/>
        </w:rPr>
        <w:t>)</w:t>
      </w:r>
      <w:r w:rsidRPr="00D9589B">
        <w:rPr>
          <w:rFonts w:asciiTheme="majorBidi" w:hAnsiTheme="majorBidi" w:cstheme="majorBidi"/>
        </w:rPr>
        <w:t>.</w:t>
      </w:r>
    </w:p>
    <w:p w14:paraId="21A56D45" w14:textId="6EAC1FA1" w:rsidR="006F0E54" w:rsidRPr="00D9589B" w:rsidRDefault="006F0E54" w:rsidP="00AF5568">
      <w:pPr>
        <w:bidi w:val="0"/>
        <w:spacing w:after="0" w:line="360" w:lineRule="auto"/>
        <w:ind w:firstLine="720"/>
        <w:rPr>
          <w:rFonts w:asciiTheme="majorBidi" w:hAnsiTheme="majorBidi" w:cstheme="majorBidi"/>
        </w:rPr>
      </w:pPr>
      <w:r w:rsidRPr="00D9589B">
        <w:rPr>
          <w:rFonts w:asciiTheme="majorBidi" w:hAnsiTheme="majorBidi" w:cstheme="majorBidi"/>
        </w:rPr>
        <w:t>In January 2012, Israel's Central Bureau of Statistics (CBS) began conducting its Labor Force Survey under new guidelines.  Among the Jewish population (men and women) the new survey did not result in a markedly different reported unemployment rate. In the Arab population, however, there was a dramatic hike in the unemployment figures: roughly doubling the previous rate among men and tripling it among women. This rise also implies an increase in the national unemployment rate</w:t>
      </w:r>
      <w:r w:rsidR="00D11DCB">
        <w:rPr>
          <w:rFonts w:asciiTheme="majorBidi" w:hAnsiTheme="majorBidi" w:cstheme="majorBidi"/>
        </w:rPr>
        <w:t xml:space="preserve"> </w:t>
      </w:r>
      <w:r w:rsidR="00D11DCB" w:rsidRPr="00666B7C">
        <w:rPr>
          <w:rFonts w:asciiTheme="majorBidi" w:hAnsiTheme="majorBidi" w:cstheme="majorBidi"/>
        </w:rPr>
        <w:t>(</w:t>
      </w:r>
      <w:r w:rsidR="005923C9" w:rsidRPr="00666B7C">
        <w:fldChar w:fldCharType="begin"/>
      </w:r>
      <w:r w:rsidR="005923C9" w:rsidRPr="00666B7C">
        <w:instrText xml:space="preserve"> HYPERLINK \l "Taub_Center_Staff_2012" </w:instrText>
      </w:r>
      <w:r w:rsidR="005923C9" w:rsidRPr="00666B7C">
        <w:rPr>
          <w:rPrChange w:id="95" w:author="bs" w:date="2020-06-26T17:34:00Z">
            <w:rPr>
              <w:rStyle w:val="Hyperlink"/>
              <w:rFonts w:asciiTheme="majorBidi" w:hAnsiTheme="majorBidi" w:cstheme="majorBidi"/>
            </w:rPr>
          </w:rPrChange>
        </w:rPr>
        <w:fldChar w:fldCharType="separate"/>
      </w:r>
      <w:r w:rsidR="00D11DCB" w:rsidRPr="00666B7C">
        <w:rPr>
          <w:rStyle w:val="Hyperlink"/>
          <w:rFonts w:asciiTheme="majorBidi" w:hAnsiTheme="majorBidi" w:cstheme="majorBidi"/>
          <w:u w:val="none"/>
          <w:rPrChange w:id="96" w:author="bs" w:date="2020-06-26T17:34:00Z">
            <w:rPr>
              <w:rStyle w:val="Hyperlink"/>
              <w:rFonts w:asciiTheme="majorBidi" w:hAnsiTheme="majorBidi" w:cstheme="majorBidi"/>
            </w:rPr>
          </w:rPrChange>
        </w:rPr>
        <w:t>Taub Center Staff, 2012</w:t>
      </w:r>
      <w:r w:rsidR="005923C9" w:rsidRPr="00666B7C">
        <w:rPr>
          <w:rStyle w:val="Hyperlink"/>
          <w:rFonts w:asciiTheme="majorBidi" w:hAnsiTheme="majorBidi" w:cstheme="majorBidi"/>
          <w:u w:val="none"/>
          <w:rPrChange w:id="97" w:author="bs" w:date="2020-06-26T17:34:00Z">
            <w:rPr>
              <w:rStyle w:val="Hyperlink"/>
              <w:rFonts w:asciiTheme="majorBidi" w:hAnsiTheme="majorBidi" w:cstheme="majorBidi"/>
            </w:rPr>
          </w:rPrChange>
        </w:rPr>
        <w:fldChar w:fldCharType="end"/>
      </w:r>
      <w:r w:rsidR="00D11DCB" w:rsidRPr="00666B7C">
        <w:rPr>
          <w:rFonts w:asciiTheme="majorBidi" w:hAnsiTheme="majorBidi" w:cstheme="majorBidi"/>
        </w:rPr>
        <w:t>)</w:t>
      </w:r>
      <w:r w:rsidR="00D11DCB">
        <w:rPr>
          <w:rFonts w:asciiTheme="majorBidi" w:hAnsiTheme="majorBidi" w:cstheme="majorBidi"/>
        </w:rPr>
        <w:t>.</w:t>
      </w:r>
      <w:r w:rsidR="00311FD5">
        <w:rPr>
          <w:rFonts w:asciiTheme="majorBidi" w:hAnsiTheme="majorBidi" w:cstheme="majorBidi"/>
        </w:rPr>
        <w:t xml:space="preserve"> </w:t>
      </w:r>
      <w:r w:rsidRPr="00D9589B">
        <w:rPr>
          <w:rFonts w:asciiTheme="majorBidi" w:hAnsiTheme="majorBidi" w:cstheme="majorBidi"/>
        </w:rPr>
        <w:t xml:space="preserve">A close look at the unemployment data reveals that unemployment is severe not only in the Arab and Jewish sectors overall but also in all the gender, age, education, and geographical groups. In groups that generally show high unemployment, the structural component of increased joblessness can be explained; but for Arabs, the data were just the opposite of what would be expected according to this argument: that is, despite the decline in the labor-force participation rate of groups with high unemployment, during the same period the average total unemployment rate </w:t>
      </w:r>
      <w:r w:rsidRPr="00D9589B">
        <w:rPr>
          <w:rFonts w:asciiTheme="majorBidi" w:hAnsiTheme="majorBidi" w:cstheme="majorBidi"/>
        </w:rPr>
        <w:lastRenderedPageBreak/>
        <w:t>increased. In recent years there has been a dramatic change in the sectoral (Jewish-Arab), gender, age, and education composition of the Israeli labor force (</w:t>
      </w:r>
      <w:proofErr w:type="spellStart"/>
      <w:r w:rsidR="005923C9" w:rsidRPr="00666B7C">
        <w:fldChar w:fldCharType="begin"/>
      </w:r>
      <w:r w:rsidR="005923C9" w:rsidRPr="00666B7C">
        <w:instrText xml:space="preserve"> HYPERLINK \l "Miaari_2008" </w:instrText>
      </w:r>
      <w:r w:rsidR="005923C9" w:rsidRPr="00666B7C">
        <w:rPr>
          <w:rPrChange w:id="98" w:author="bs" w:date="2020-06-26T17:34:00Z">
            <w:rPr>
              <w:rStyle w:val="Hyperlink"/>
              <w:rFonts w:asciiTheme="majorBidi" w:hAnsiTheme="majorBidi" w:cstheme="majorBidi"/>
            </w:rPr>
          </w:rPrChange>
        </w:rPr>
        <w:fldChar w:fldCharType="separate"/>
      </w:r>
      <w:r w:rsidRPr="00666B7C">
        <w:rPr>
          <w:rStyle w:val="Hyperlink"/>
          <w:rFonts w:asciiTheme="majorBidi" w:hAnsiTheme="majorBidi" w:cstheme="majorBidi"/>
          <w:u w:val="none"/>
          <w:rPrChange w:id="99" w:author="bs" w:date="2020-06-26T17:34:00Z">
            <w:rPr>
              <w:rStyle w:val="Hyperlink"/>
              <w:rFonts w:asciiTheme="majorBidi" w:hAnsiTheme="majorBidi" w:cstheme="majorBidi"/>
            </w:rPr>
          </w:rPrChange>
        </w:rPr>
        <w:t>Miaari</w:t>
      </w:r>
      <w:proofErr w:type="spellEnd"/>
      <w:r w:rsidR="00D11DCB" w:rsidRPr="00666B7C">
        <w:rPr>
          <w:rStyle w:val="Hyperlink"/>
          <w:rFonts w:asciiTheme="majorBidi" w:hAnsiTheme="majorBidi" w:cstheme="majorBidi"/>
          <w:u w:val="none"/>
          <w:rPrChange w:id="100" w:author="bs" w:date="2020-06-26T17:34:00Z">
            <w:rPr>
              <w:rStyle w:val="Hyperlink"/>
              <w:rFonts w:asciiTheme="majorBidi" w:hAnsiTheme="majorBidi" w:cstheme="majorBidi"/>
            </w:rPr>
          </w:rPrChange>
        </w:rPr>
        <w:t>,</w:t>
      </w:r>
      <w:r w:rsidRPr="00666B7C">
        <w:rPr>
          <w:rStyle w:val="Hyperlink"/>
          <w:rFonts w:asciiTheme="majorBidi" w:hAnsiTheme="majorBidi" w:cstheme="majorBidi"/>
          <w:u w:val="none"/>
          <w:rPrChange w:id="101" w:author="bs" w:date="2020-06-26T17:34:00Z">
            <w:rPr>
              <w:rStyle w:val="Hyperlink"/>
              <w:rFonts w:asciiTheme="majorBidi" w:hAnsiTheme="majorBidi" w:cstheme="majorBidi"/>
            </w:rPr>
          </w:rPrChange>
        </w:rPr>
        <w:t xml:space="preserve"> 2008</w:t>
      </w:r>
      <w:r w:rsidR="005923C9" w:rsidRPr="00666B7C">
        <w:rPr>
          <w:rStyle w:val="Hyperlink"/>
          <w:rFonts w:asciiTheme="majorBidi" w:hAnsiTheme="majorBidi" w:cstheme="majorBidi"/>
          <w:u w:val="none"/>
          <w:rPrChange w:id="102" w:author="bs" w:date="2020-06-26T17:34:00Z">
            <w:rPr>
              <w:rStyle w:val="Hyperlink"/>
              <w:rFonts w:asciiTheme="majorBidi" w:hAnsiTheme="majorBidi" w:cstheme="majorBidi"/>
            </w:rPr>
          </w:rPrChange>
        </w:rPr>
        <w:fldChar w:fldCharType="end"/>
      </w:r>
      <w:r w:rsidR="00D11DCB">
        <w:rPr>
          <w:rFonts w:asciiTheme="majorBidi" w:hAnsiTheme="majorBidi" w:cstheme="majorBidi"/>
        </w:rPr>
        <w:t>)</w:t>
      </w:r>
      <w:r w:rsidRPr="00D9589B">
        <w:rPr>
          <w:rFonts w:asciiTheme="majorBidi" w:hAnsiTheme="majorBidi" w:cstheme="majorBidi"/>
        </w:rPr>
        <w:t xml:space="preserve">. </w:t>
      </w:r>
    </w:p>
    <w:p w14:paraId="625DA184" w14:textId="5F1B316B" w:rsidR="006F0E54" w:rsidRPr="00D9589B" w:rsidRDefault="006F0E54" w:rsidP="00AF5568">
      <w:pPr>
        <w:bidi w:val="0"/>
        <w:spacing w:after="0" w:line="360" w:lineRule="auto"/>
        <w:ind w:firstLine="720"/>
        <w:rPr>
          <w:rFonts w:asciiTheme="majorBidi" w:hAnsiTheme="majorBidi" w:cstheme="majorBidi"/>
        </w:rPr>
      </w:pPr>
      <w:r w:rsidRPr="00D9589B">
        <w:rPr>
          <w:rFonts w:asciiTheme="majorBidi" w:hAnsiTheme="majorBidi" w:cstheme="majorBidi"/>
        </w:rPr>
        <w:t>Israel, like the rest of the world, ha</w:t>
      </w:r>
      <w:r w:rsidR="00CD707B">
        <w:rPr>
          <w:rFonts w:asciiTheme="majorBidi" w:hAnsiTheme="majorBidi" w:cstheme="majorBidi"/>
        </w:rPr>
        <w:t>s</w:t>
      </w:r>
      <w:r w:rsidRPr="00D9589B">
        <w:rPr>
          <w:rFonts w:asciiTheme="majorBidi" w:hAnsiTheme="majorBidi" w:cstheme="majorBidi"/>
        </w:rPr>
        <w:t xml:space="preserve"> established the "employment service" a government organization that will serve the public and operating directly with the National Insurance Institute (NII). Following the establishment, searches for a master plan that would constitute an initial milestone began, and indeed it did. In 2004, Israel established a program called the "From Income Guarantee to Secured Employment" (FIGSE), which operated until 2007. FIGS was like the United State program called the "Personal Responsibility Law and Employment Opportunities Law" or the well-known "Wisconsin Plan". The Israeli main aim of the program was to convert some of the people living in poverty from relying on NII benefits to the labor market. The FIGSE program for one of the Israeli government's flagship programs in dealing with poverty and adversity. However, even before it was activated, in the long discussions about its characteristics, it became a target of severe criticism by political parties, social organizations</w:t>
      </w:r>
      <w:r w:rsidR="00CD707B">
        <w:rPr>
          <w:rFonts w:asciiTheme="majorBidi" w:hAnsiTheme="majorBidi" w:cstheme="majorBidi"/>
        </w:rPr>
        <w:t>,</w:t>
      </w:r>
      <w:r w:rsidRPr="00D9589B">
        <w:rPr>
          <w:rFonts w:asciiTheme="majorBidi" w:hAnsiTheme="majorBidi" w:cstheme="majorBidi"/>
        </w:rPr>
        <w:t xml:space="preserve"> and a portion of the target population. Following the many criticisms of the program</w:t>
      </w:r>
      <w:r w:rsidR="00CD707B">
        <w:rPr>
          <w:rFonts w:asciiTheme="majorBidi" w:hAnsiTheme="majorBidi" w:cstheme="majorBidi"/>
        </w:rPr>
        <w:t>,</w:t>
      </w:r>
      <w:r w:rsidRPr="00D9589B">
        <w:rPr>
          <w:rFonts w:asciiTheme="majorBidi" w:hAnsiTheme="majorBidi" w:cstheme="majorBidi"/>
        </w:rPr>
        <w:t xml:space="preserve"> the program was closed and Israel is currently working on several levels to eradicate the phenomenon of unemployment and among them</w:t>
      </w:r>
      <w:r w:rsidR="00CD707B">
        <w:rPr>
          <w:rFonts w:asciiTheme="majorBidi" w:hAnsiTheme="majorBidi" w:cstheme="majorBidi"/>
        </w:rPr>
        <w:t>,</w:t>
      </w:r>
      <w:r w:rsidRPr="00D9589B">
        <w:rPr>
          <w:rFonts w:asciiTheme="majorBidi" w:hAnsiTheme="majorBidi" w:cstheme="majorBidi"/>
        </w:rPr>
        <w:t xml:space="preserve"> in the employment service </w:t>
      </w:r>
      <w:r w:rsidR="00CD707B">
        <w:rPr>
          <w:rFonts w:asciiTheme="majorBidi" w:hAnsiTheme="majorBidi" w:cstheme="majorBidi"/>
        </w:rPr>
        <w:t>several</w:t>
      </w:r>
      <w:r w:rsidRPr="00D9589B">
        <w:rPr>
          <w:rFonts w:asciiTheme="majorBidi" w:hAnsiTheme="majorBidi" w:cstheme="majorBidi"/>
        </w:rPr>
        <w:t xml:space="preserve"> programs have been established and those programs provide tools for placing job</w:t>
      </w:r>
      <w:r w:rsidR="00CD707B">
        <w:rPr>
          <w:rFonts w:asciiTheme="majorBidi" w:hAnsiTheme="majorBidi" w:cstheme="majorBidi"/>
        </w:rPr>
        <w:t xml:space="preserve"> </w:t>
      </w:r>
      <w:r w:rsidRPr="00D9589B">
        <w:rPr>
          <w:rFonts w:asciiTheme="majorBidi" w:hAnsiTheme="majorBidi" w:cstheme="majorBidi"/>
        </w:rPr>
        <w:t xml:space="preserve">seekers in the labor market. Some of the programs are targeted to more orthodox men or orthodox women, some for both genders with no emphasis </w:t>
      </w:r>
      <w:r w:rsidR="00CD707B">
        <w:rPr>
          <w:rFonts w:asciiTheme="majorBidi" w:hAnsiTheme="majorBidi" w:cstheme="majorBidi"/>
        </w:rPr>
        <w:t>on</w:t>
      </w:r>
      <w:r w:rsidRPr="00D9589B">
        <w:rPr>
          <w:rFonts w:asciiTheme="majorBidi" w:hAnsiTheme="majorBidi" w:cstheme="majorBidi"/>
        </w:rPr>
        <w:t xml:space="preserve"> </w:t>
      </w:r>
      <w:r w:rsidR="00CD707B">
        <w:rPr>
          <w:rFonts w:asciiTheme="majorBidi" w:hAnsiTheme="majorBidi" w:cstheme="majorBidi"/>
        </w:rPr>
        <w:t xml:space="preserve">the </w:t>
      </w:r>
      <w:r w:rsidRPr="00D9589B">
        <w:rPr>
          <w:rFonts w:asciiTheme="majorBidi" w:hAnsiTheme="majorBidi" w:cstheme="majorBidi"/>
        </w:rPr>
        <w:t xml:space="preserve">orthodox community, some to secular people, and some to </w:t>
      </w:r>
      <w:r w:rsidR="00CD707B">
        <w:rPr>
          <w:rFonts w:asciiTheme="majorBidi" w:hAnsiTheme="majorBidi" w:cstheme="majorBidi"/>
        </w:rPr>
        <w:t xml:space="preserve">a </w:t>
      </w:r>
      <w:r w:rsidRPr="00D9589B">
        <w:rPr>
          <w:rFonts w:asciiTheme="majorBidi" w:hAnsiTheme="majorBidi" w:cstheme="majorBidi"/>
        </w:rPr>
        <w:t xml:space="preserve">variety </w:t>
      </w:r>
      <w:r w:rsidR="00CD707B">
        <w:rPr>
          <w:rFonts w:asciiTheme="majorBidi" w:hAnsiTheme="majorBidi" w:cstheme="majorBidi"/>
        </w:rPr>
        <w:t xml:space="preserve">of </w:t>
      </w:r>
      <w:r w:rsidRPr="00D9589B">
        <w:rPr>
          <w:rFonts w:asciiTheme="majorBidi" w:hAnsiTheme="majorBidi" w:cstheme="majorBidi"/>
        </w:rPr>
        <w:t>peopl</w:t>
      </w:r>
      <w:r w:rsidR="00D11DCB">
        <w:rPr>
          <w:rFonts w:asciiTheme="majorBidi" w:hAnsiTheme="majorBidi" w:cstheme="majorBidi"/>
        </w:rPr>
        <w:t>e (</w:t>
      </w:r>
      <w:proofErr w:type="spellStart"/>
      <w:r w:rsidR="005923C9" w:rsidRPr="00666B7C">
        <w:fldChar w:fldCharType="begin"/>
      </w:r>
      <w:r w:rsidR="005923C9" w:rsidRPr="00666B7C">
        <w:instrText xml:space="preserve"> HYPERLINK \l "Avishai_Benish_Wisconsin" </w:instrText>
      </w:r>
      <w:r w:rsidR="005923C9" w:rsidRPr="00666B7C">
        <w:rPr>
          <w:rPrChange w:id="103" w:author="bs" w:date="2020-06-26T17:34:00Z">
            <w:rPr>
              <w:rStyle w:val="Hyperlink"/>
              <w:rFonts w:asciiTheme="majorBidi" w:hAnsiTheme="majorBidi" w:cstheme="majorBidi"/>
            </w:rPr>
          </w:rPrChange>
        </w:rPr>
        <w:fldChar w:fldCharType="separate"/>
      </w:r>
      <w:r w:rsidR="00D11DCB" w:rsidRPr="00666B7C">
        <w:rPr>
          <w:rStyle w:val="Hyperlink"/>
          <w:rFonts w:asciiTheme="majorBidi" w:hAnsiTheme="majorBidi" w:cstheme="majorBidi"/>
          <w:u w:val="none"/>
          <w:rPrChange w:id="104" w:author="bs" w:date="2020-06-26T17:34:00Z">
            <w:rPr>
              <w:rStyle w:val="Hyperlink"/>
              <w:rFonts w:asciiTheme="majorBidi" w:hAnsiTheme="majorBidi" w:cstheme="majorBidi"/>
            </w:rPr>
          </w:rPrChange>
        </w:rPr>
        <w:t>Benish</w:t>
      </w:r>
      <w:proofErr w:type="spellEnd"/>
      <w:r w:rsidR="00D11DCB" w:rsidRPr="00666B7C">
        <w:rPr>
          <w:rStyle w:val="Hyperlink"/>
          <w:rFonts w:asciiTheme="majorBidi" w:hAnsiTheme="majorBidi" w:cstheme="majorBidi"/>
          <w:u w:val="none"/>
          <w:rPrChange w:id="105" w:author="bs" w:date="2020-06-26T17:34:00Z">
            <w:rPr>
              <w:rStyle w:val="Hyperlink"/>
              <w:rFonts w:asciiTheme="majorBidi" w:hAnsiTheme="majorBidi" w:cstheme="majorBidi"/>
            </w:rPr>
          </w:rPrChange>
        </w:rPr>
        <w:t>, 2006</w:t>
      </w:r>
      <w:r w:rsidR="005923C9" w:rsidRPr="00666B7C">
        <w:rPr>
          <w:rStyle w:val="Hyperlink"/>
          <w:rFonts w:asciiTheme="majorBidi" w:hAnsiTheme="majorBidi" w:cstheme="majorBidi"/>
          <w:u w:val="none"/>
          <w:rPrChange w:id="106" w:author="bs" w:date="2020-06-26T17:34:00Z">
            <w:rPr>
              <w:rStyle w:val="Hyperlink"/>
              <w:rFonts w:asciiTheme="majorBidi" w:hAnsiTheme="majorBidi" w:cstheme="majorBidi"/>
            </w:rPr>
          </w:rPrChange>
        </w:rPr>
        <w:fldChar w:fldCharType="end"/>
      </w:r>
      <w:r w:rsidR="00D11DCB">
        <w:rPr>
          <w:rFonts w:asciiTheme="majorBidi" w:hAnsiTheme="majorBidi" w:cstheme="majorBidi"/>
        </w:rPr>
        <w:t>)</w:t>
      </w:r>
      <w:r w:rsidRPr="00D9589B">
        <w:rPr>
          <w:rFonts w:asciiTheme="majorBidi" w:hAnsiTheme="majorBidi" w:cstheme="majorBidi"/>
        </w:rPr>
        <w:t>.</w:t>
      </w:r>
    </w:p>
    <w:p w14:paraId="3D0A40A9" w14:textId="341B114A" w:rsidR="006F0E54" w:rsidRDefault="006F0E54" w:rsidP="00AF5568">
      <w:pPr>
        <w:bidi w:val="0"/>
        <w:spacing w:after="0" w:line="360" w:lineRule="auto"/>
        <w:ind w:firstLine="720"/>
        <w:rPr>
          <w:rFonts w:asciiTheme="majorBidi" w:hAnsiTheme="majorBidi" w:cstheme="majorBidi"/>
        </w:rPr>
      </w:pPr>
      <w:r w:rsidRPr="00D9589B">
        <w:rPr>
          <w:rFonts w:asciiTheme="majorBidi" w:hAnsiTheme="majorBidi" w:cstheme="majorBidi"/>
        </w:rPr>
        <w:t>How the implementation programs are implemented in countries like Portugal and Denmark are very similar to the Israeli programs, the emphasis is on give the job seeker real tools or courses that provide skills to find and to place them self's to jobs, the participation is mandatory otherwise the government funding will stop. Like Europe, Israel provides a job search platform only to IES registered users. The Japanese don’t have unemployment benefits and force the jobseeker to find a job in any way, something that most of the world do</w:t>
      </w:r>
      <w:r w:rsidR="00CD707B">
        <w:rPr>
          <w:rFonts w:asciiTheme="majorBidi" w:hAnsiTheme="majorBidi" w:cstheme="majorBidi"/>
        </w:rPr>
        <w:t>es</w:t>
      </w:r>
      <w:r w:rsidRPr="00D9589B">
        <w:rPr>
          <w:rFonts w:asciiTheme="majorBidi" w:hAnsiTheme="majorBidi" w:cstheme="majorBidi"/>
        </w:rPr>
        <w:t>n’t believe in. Any program has her pros and cons, some have succeeded more than others, and some ha</w:t>
      </w:r>
      <w:r w:rsidR="00CD707B">
        <w:rPr>
          <w:rFonts w:asciiTheme="majorBidi" w:hAnsiTheme="majorBidi" w:cstheme="majorBidi"/>
        </w:rPr>
        <w:t>ve</w:t>
      </w:r>
      <w:r w:rsidRPr="00D9589B">
        <w:rPr>
          <w:rFonts w:asciiTheme="majorBidi" w:hAnsiTheme="majorBidi" w:cstheme="majorBidi"/>
        </w:rPr>
        <w:t xml:space="preserve"> failed or not reach their accomplishment due to diverse causes. Without them, unemployment among society would </w:t>
      </w:r>
      <w:r w:rsidR="00CD707B">
        <w:rPr>
          <w:rFonts w:asciiTheme="majorBidi" w:hAnsiTheme="majorBidi" w:cstheme="majorBidi"/>
        </w:rPr>
        <w:t>have</w:t>
      </w:r>
      <w:r w:rsidRPr="00D9589B">
        <w:rPr>
          <w:rFonts w:asciiTheme="majorBidi" w:hAnsiTheme="majorBidi" w:cstheme="majorBidi"/>
        </w:rPr>
        <w:t xml:space="preserve"> </w:t>
      </w:r>
      <w:r w:rsidR="00CD707B">
        <w:rPr>
          <w:rFonts w:asciiTheme="majorBidi" w:hAnsiTheme="majorBidi" w:cstheme="majorBidi"/>
        </w:rPr>
        <w:t xml:space="preserve">a </w:t>
      </w:r>
      <w:r w:rsidRPr="00D9589B">
        <w:rPr>
          <w:rFonts w:asciiTheme="majorBidi" w:hAnsiTheme="majorBidi" w:cstheme="majorBidi"/>
        </w:rPr>
        <w:t>greater impact the humanity</w:t>
      </w:r>
      <w:r w:rsidR="001C7262" w:rsidRPr="00D9589B">
        <w:rPr>
          <w:rFonts w:asciiTheme="majorBidi" w:hAnsiTheme="majorBidi" w:cstheme="majorBidi"/>
        </w:rPr>
        <w:t>.</w:t>
      </w:r>
    </w:p>
    <w:p w14:paraId="0D731B54" w14:textId="13EC1805" w:rsidR="003E1116" w:rsidRDefault="003E1116" w:rsidP="003E1116">
      <w:pPr>
        <w:bidi w:val="0"/>
        <w:spacing w:after="0" w:line="360" w:lineRule="auto"/>
        <w:ind w:firstLine="720"/>
        <w:rPr>
          <w:rFonts w:asciiTheme="majorBidi" w:hAnsiTheme="majorBidi" w:cstheme="majorBidi"/>
        </w:rPr>
      </w:pPr>
    </w:p>
    <w:p w14:paraId="63623BA0" w14:textId="7AB7F844" w:rsidR="003E1116" w:rsidRDefault="003E1116" w:rsidP="003E1116">
      <w:pPr>
        <w:bidi w:val="0"/>
        <w:spacing w:after="0" w:line="360" w:lineRule="auto"/>
        <w:ind w:firstLine="720"/>
        <w:rPr>
          <w:rFonts w:asciiTheme="majorBidi" w:hAnsiTheme="majorBidi" w:cstheme="majorBidi"/>
        </w:rPr>
      </w:pPr>
    </w:p>
    <w:p w14:paraId="7EBC3A5E" w14:textId="4E7C6A8E" w:rsidR="003E1116" w:rsidRDefault="003E1116" w:rsidP="003E1116">
      <w:pPr>
        <w:bidi w:val="0"/>
        <w:spacing w:after="0" w:line="360" w:lineRule="auto"/>
        <w:ind w:firstLine="720"/>
        <w:rPr>
          <w:rFonts w:asciiTheme="majorBidi" w:hAnsiTheme="majorBidi" w:cstheme="majorBidi"/>
        </w:rPr>
      </w:pPr>
    </w:p>
    <w:p w14:paraId="1610B09D" w14:textId="577BB86A" w:rsidR="003E1116" w:rsidRDefault="003E1116" w:rsidP="003E1116">
      <w:pPr>
        <w:bidi w:val="0"/>
        <w:spacing w:after="0" w:line="360" w:lineRule="auto"/>
        <w:ind w:firstLine="720"/>
        <w:rPr>
          <w:rFonts w:asciiTheme="majorBidi" w:hAnsiTheme="majorBidi" w:cstheme="majorBidi"/>
        </w:rPr>
      </w:pPr>
    </w:p>
    <w:p w14:paraId="405EA6A1" w14:textId="12031AD1" w:rsidR="003E1116" w:rsidRDefault="003E1116" w:rsidP="003E1116">
      <w:pPr>
        <w:bidi w:val="0"/>
        <w:spacing w:after="0" w:line="360" w:lineRule="auto"/>
        <w:ind w:firstLine="720"/>
        <w:rPr>
          <w:rFonts w:asciiTheme="majorBidi" w:hAnsiTheme="majorBidi" w:cstheme="majorBidi"/>
        </w:rPr>
      </w:pPr>
    </w:p>
    <w:p w14:paraId="1C288065" w14:textId="49EAA0F2" w:rsidR="003E1116" w:rsidRDefault="003E1116" w:rsidP="003E1116">
      <w:pPr>
        <w:bidi w:val="0"/>
        <w:spacing w:after="0" w:line="360" w:lineRule="auto"/>
        <w:ind w:firstLine="720"/>
        <w:rPr>
          <w:rFonts w:asciiTheme="majorBidi" w:hAnsiTheme="majorBidi" w:cstheme="majorBidi"/>
        </w:rPr>
      </w:pPr>
    </w:p>
    <w:p w14:paraId="492D2F11" w14:textId="07F3D0A2" w:rsidR="003E1116" w:rsidRDefault="003E1116" w:rsidP="003E1116">
      <w:pPr>
        <w:bidi w:val="0"/>
        <w:spacing w:after="0" w:line="360" w:lineRule="auto"/>
        <w:ind w:firstLine="720"/>
        <w:rPr>
          <w:rFonts w:asciiTheme="majorBidi" w:hAnsiTheme="majorBidi" w:cstheme="majorBidi"/>
        </w:rPr>
      </w:pPr>
    </w:p>
    <w:p w14:paraId="2F977BF1" w14:textId="22346850" w:rsidR="003E1116" w:rsidRDefault="003E1116" w:rsidP="003E1116">
      <w:pPr>
        <w:bidi w:val="0"/>
        <w:spacing w:after="0" w:line="360" w:lineRule="auto"/>
        <w:ind w:firstLine="720"/>
        <w:rPr>
          <w:rFonts w:asciiTheme="majorBidi" w:hAnsiTheme="majorBidi" w:cstheme="majorBidi"/>
        </w:rPr>
      </w:pPr>
    </w:p>
    <w:p w14:paraId="4F92826E" w14:textId="574CC10F" w:rsidR="003E1116" w:rsidRDefault="003E1116" w:rsidP="003E1116">
      <w:pPr>
        <w:bidi w:val="0"/>
        <w:spacing w:after="0" w:line="360" w:lineRule="auto"/>
        <w:ind w:firstLine="720"/>
        <w:rPr>
          <w:rFonts w:asciiTheme="majorBidi" w:hAnsiTheme="majorBidi" w:cstheme="majorBidi"/>
        </w:rPr>
      </w:pPr>
    </w:p>
    <w:p w14:paraId="36974A12" w14:textId="273BD094" w:rsidR="003E1116" w:rsidRDefault="003E1116" w:rsidP="003E1116">
      <w:pPr>
        <w:bidi w:val="0"/>
        <w:spacing w:after="0" w:line="360" w:lineRule="auto"/>
        <w:ind w:firstLine="720"/>
        <w:rPr>
          <w:rFonts w:asciiTheme="majorBidi" w:hAnsiTheme="majorBidi" w:cstheme="majorBidi"/>
        </w:rPr>
      </w:pPr>
    </w:p>
    <w:p w14:paraId="3CBD8087" w14:textId="77777777" w:rsidR="003E1116" w:rsidRPr="00D9589B" w:rsidRDefault="003E1116" w:rsidP="003E1116">
      <w:pPr>
        <w:bidi w:val="0"/>
        <w:spacing w:after="0" w:line="360" w:lineRule="auto"/>
        <w:ind w:firstLine="720"/>
        <w:rPr>
          <w:rFonts w:asciiTheme="majorBidi" w:hAnsiTheme="majorBidi" w:cstheme="majorBidi"/>
        </w:rPr>
      </w:pPr>
    </w:p>
    <w:p w14:paraId="3CA2DD4D" w14:textId="4A6F5DD1" w:rsidR="004510A3" w:rsidRPr="00D9589B" w:rsidRDefault="001E4BA6" w:rsidP="007260BD">
      <w:pPr>
        <w:pStyle w:val="1"/>
        <w:bidi w:val="0"/>
        <w:rPr>
          <w:rFonts w:asciiTheme="majorBidi" w:hAnsiTheme="majorBidi"/>
        </w:rPr>
      </w:pPr>
      <w:bookmarkStart w:id="107" w:name="_Toc43988863"/>
      <w:r>
        <w:rPr>
          <w:rFonts w:asciiTheme="majorBidi" w:hAnsiTheme="majorBidi"/>
        </w:rPr>
        <w:t xml:space="preserve">3. </w:t>
      </w:r>
      <w:r w:rsidR="004510A3" w:rsidRPr="00D9589B">
        <w:rPr>
          <w:rFonts w:asciiTheme="majorBidi" w:hAnsiTheme="majorBidi"/>
        </w:rPr>
        <w:t>Data Extraction and Factorize</w:t>
      </w:r>
      <w:bookmarkEnd w:id="107"/>
    </w:p>
    <w:p w14:paraId="23B1D027" w14:textId="79851F29" w:rsidR="004510A3" w:rsidRPr="00D9589B" w:rsidRDefault="004510A3" w:rsidP="00AF5568">
      <w:pPr>
        <w:autoSpaceDE w:val="0"/>
        <w:autoSpaceDN w:val="0"/>
        <w:bidi w:val="0"/>
        <w:adjustRightInd w:val="0"/>
        <w:spacing w:after="0" w:line="360" w:lineRule="auto"/>
        <w:ind w:firstLine="720"/>
        <w:rPr>
          <w:rFonts w:asciiTheme="majorBidi" w:hAnsiTheme="majorBidi" w:cstheme="majorBidi"/>
        </w:rPr>
      </w:pPr>
      <w:r w:rsidRPr="00D9589B">
        <w:rPr>
          <w:rFonts w:asciiTheme="majorBidi" w:hAnsiTheme="majorBidi" w:cstheme="majorBidi"/>
        </w:rPr>
        <w:t xml:space="preserve">The database containing 82 columns and </w:t>
      </w:r>
      <w:r w:rsidR="00173678" w:rsidRPr="00173678">
        <w:rPr>
          <w:rFonts w:asciiTheme="majorBidi" w:hAnsiTheme="majorBidi" w:cstheme="majorBidi"/>
        </w:rPr>
        <w:t>55</w:t>
      </w:r>
      <w:r w:rsidR="00173678">
        <w:rPr>
          <w:rFonts w:asciiTheme="majorBidi" w:hAnsiTheme="majorBidi" w:cstheme="majorBidi"/>
        </w:rPr>
        <w:t>,</w:t>
      </w:r>
      <w:r w:rsidR="00173678" w:rsidRPr="00173678">
        <w:rPr>
          <w:rFonts w:asciiTheme="majorBidi" w:hAnsiTheme="majorBidi" w:cstheme="majorBidi"/>
        </w:rPr>
        <w:t>98</w:t>
      </w:r>
      <w:r w:rsidR="00173678">
        <w:rPr>
          <w:rFonts w:asciiTheme="majorBidi" w:hAnsiTheme="majorBidi" w:cstheme="majorBidi"/>
        </w:rPr>
        <w:t>9</w:t>
      </w:r>
      <w:r w:rsidRPr="00D9589B">
        <w:rPr>
          <w:rFonts w:asciiTheme="majorBidi" w:hAnsiTheme="majorBidi" w:cstheme="majorBidi"/>
        </w:rPr>
        <w:t xml:space="preserve"> rows (each row presenting a job</w:t>
      </w:r>
      <w:r w:rsidR="00173678">
        <w:rPr>
          <w:rFonts w:asciiTheme="majorBidi" w:hAnsiTheme="majorBidi" w:cstheme="majorBidi"/>
        </w:rPr>
        <w:t xml:space="preserve"> </w:t>
      </w:r>
      <w:r w:rsidRPr="00D9589B">
        <w:rPr>
          <w:rFonts w:asciiTheme="majorBidi" w:hAnsiTheme="majorBidi" w:cstheme="majorBidi"/>
        </w:rPr>
        <w:t>seeker have joined the ES program and each column presenting a jobseeker characteristic like family status, religion, age, number of children, education</w:t>
      </w:r>
      <w:r w:rsidR="00CD707B">
        <w:rPr>
          <w:rFonts w:asciiTheme="majorBidi" w:hAnsiTheme="majorBidi" w:cstheme="majorBidi"/>
        </w:rPr>
        <w:t>,</w:t>
      </w:r>
      <w:r w:rsidRPr="00D9589B">
        <w:rPr>
          <w:rFonts w:asciiTheme="majorBidi" w:hAnsiTheme="majorBidi" w:cstheme="majorBidi"/>
        </w:rPr>
        <w:t xml:space="preserve"> etc.). The data was collected for the period from 2016-2019. The data is was analyzed to recognize empty cells or unsuitable cells for each characteristic, 14% of empty cells</w:t>
      </w:r>
      <w:r w:rsidR="00CD707B">
        <w:rPr>
          <w:rFonts w:asciiTheme="majorBidi" w:hAnsiTheme="majorBidi" w:cstheme="majorBidi"/>
        </w:rPr>
        <w:t>,</w:t>
      </w:r>
      <w:r w:rsidRPr="00D9589B">
        <w:rPr>
          <w:rFonts w:asciiTheme="majorBidi" w:hAnsiTheme="majorBidi" w:cstheme="majorBidi"/>
        </w:rPr>
        <w:t xml:space="preserve"> and 86% complete data.</w:t>
      </w:r>
    </w:p>
    <w:p w14:paraId="45D5B2C8" w14:textId="360D6313" w:rsidR="00A259E1" w:rsidRPr="00A259E1" w:rsidRDefault="00A259E1" w:rsidP="00A259E1">
      <w:pPr>
        <w:autoSpaceDE w:val="0"/>
        <w:autoSpaceDN w:val="0"/>
        <w:bidi w:val="0"/>
        <w:adjustRightInd w:val="0"/>
        <w:spacing w:after="0" w:line="360" w:lineRule="auto"/>
        <w:ind w:left="720"/>
        <w:rPr>
          <w:rFonts w:asciiTheme="majorBidi" w:hAnsiTheme="majorBidi" w:cstheme="majorBidi"/>
          <w:i/>
          <w:iCs/>
          <w:sz w:val="20"/>
          <w:szCs w:val="20"/>
        </w:rPr>
      </w:pPr>
      <w:bookmarkStart w:id="108" w:name="Table_1"/>
      <w:r w:rsidRPr="00B266F1">
        <w:rPr>
          <w:rFonts w:asciiTheme="majorBidi" w:hAnsiTheme="majorBidi" w:cstheme="majorBidi"/>
          <w:b/>
          <w:bCs/>
          <w:i/>
          <w:iCs/>
        </w:rPr>
        <w:t xml:space="preserve">Table </w:t>
      </w:r>
      <w:r>
        <w:rPr>
          <w:rFonts w:asciiTheme="majorBidi" w:hAnsiTheme="majorBidi" w:cstheme="majorBidi"/>
          <w:b/>
          <w:bCs/>
          <w:i/>
          <w:iCs/>
        </w:rPr>
        <w:t>1</w:t>
      </w:r>
      <w:bookmarkEnd w:id="108"/>
      <w:r w:rsidRPr="00B266F1">
        <w:rPr>
          <w:rFonts w:asciiTheme="majorBidi" w:hAnsiTheme="majorBidi" w:cstheme="majorBidi"/>
          <w:b/>
          <w:bCs/>
          <w:i/>
          <w:iCs/>
        </w:rPr>
        <w:br/>
      </w:r>
      <w:r>
        <w:rPr>
          <w:rFonts w:asciiTheme="majorBidi" w:hAnsiTheme="majorBidi" w:cstheme="majorBidi"/>
          <w:i/>
          <w:iCs/>
        </w:rPr>
        <w:t>Social-economics features</w:t>
      </w:r>
      <w:r w:rsidR="00173678">
        <w:rPr>
          <w:rFonts w:asciiTheme="majorBidi" w:hAnsiTheme="majorBidi" w:cstheme="majorBidi"/>
          <w:i/>
          <w:iCs/>
          <w:sz w:val="20"/>
          <w:szCs w:val="20"/>
        </w:rPr>
        <w:t xml:space="preserve"> *</w:t>
      </w:r>
    </w:p>
    <w:tbl>
      <w:tblPr>
        <w:tblStyle w:val="a3"/>
        <w:tblW w:w="0" w:type="auto"/>
        <w:tblLook w:val="04A0" w:firstRow="1" w:lastRow="0" w:firstColumn="1" w:lastColumn="0" w:noHBand="0" w:noVBand="1"/>
      </w:tblPr>
      <w:tblGrid>
        <w:gridCol w:w="1181"/>
        <w:gridCol w:w="1826"/>
        <w:gridCol w:w="776"/>
        <w:gridCol w:w="236"/>
        <w:gridCol w:w="2026"/>
        <w:gridCol w:w="1391"/>
        <w:gridCol w:w="776"/>
      </w:tblGrid>
      <w:tr w:rsidR="00A259E1" w:rsidRPr="00D9589B" w14:paraId="276B6414" w14:textId="77777777" w:rsidTr="00A259E1">
        <w:trPr>
          <w:trHeight w:val="276"/>
        </w:trPr>
        <w:tc>
          <w:tcPr>
            <w:tcW w:w="0" w:type="auto"/>
            <w:gridSpan w:val="2"/>
            <w:tcBorders>
              <w:left w:val="nil"/>
              <w:right w:val="nil"/>
            </w:tcBorders>
          </w:tcPr>
          <w:p w14:paraId="32387647" w14:textId="77777777" w:rsidR="00A259E1" w:rsidRPr="00FE340C" w:rsidRDefault="00A259E1" w:rsidP="00A259E1">
            <w:pPr>
              <w:autoSpaceDE w:val="0"/>
              <w:autoSpaceDN w:val="0"/>
              <w:bidi w:val="0"/>
              <w:adjustRightInd w:val="0"/>
              <w:jc w:val="both"/>
              <w:rPr>
                <w:rFonts w:asciiTheme="majorBidi" w:hAnsiTheme="majorBidi" w:cstheme="majorBidi"/>
                <w:b/>
                <w:bCs/>
                <w:sz w:val="18"/>
                <w:szCs w:val="18"/>
              </w:rPr>
            </w:pPr>
            <w:r w:rsidRPr="00FE340C">
              <w:rPr>
                <w:rFonts w:asciiTheme="majorBidi" w:hAnsiTheme="majorBidi" w:cstheme="majorBidi"/>
                <w:b/>
                <w:bCs/>
                <w:sz w:val="18"/>
                <w:szCs w:val="18"/>
              </w:rPr>
              <w:t>Features</w:t>
            </w:r>
          </w:p>
        </w:tc>
        <w:tc>
          <w:tcPr>
            <w:tcW w:w="776" w:type="dxa"/>
            <w:tcBorders>
              <w:left w:val="nil"/>
              <w:bottom w:val="nil"/>
              <w:right w:val="single" w:sz="4" w:space="0" w:color="auto"/>
            </w:tcBorders>
            <w:noWrap/>
          </w:tcPr>
          <w:p w14:paraId="3B1E508B" w14:textId="77777777" w:rsidR="00A259E1" w:rsidRPr="00FE340C" w:rsidRDefault="00A259E1" w:rsidP="00A259E1">
            <w:pPr>
              <w:autoSpaceDE w:val="0"/>
              <w:autoSpaceDN w:val="0"/>
              <w:bidi w:val="0"/>
              <w:adjustRightInd w:val="0"/>
              <w:jc w:val="center"/>
              <w:rPr>
                <w:rFonts w:asciiTheme="majorBidi" w:hAnsiTheme="majorBidi" w:cstheme="majorBidi"/>
                <w:b/>
                <w:bCs/>
                <w:sz w:val="18"/>
                <w:szCs w:val="18"/>
              </w:rPr>
            </w:pPr>
            <w:r w:rsidRPr="00FE340C">
              <w:rPr>
                <w:rFonts w:asciiTheme="majorBidi" w:hAnsiTheme="majorBidi" w:cstheme="majorBidi"/>
                <w:b/>
                <w:bCs/>
                <w:sz w:val="18"/>
                <w:szCs w:val="18"/>
              </w:rPr>
              <w:t>Weight</w:t>
            </w:r>
          </w:p>
          <w:p w14:paraId="1504BAAB" w14:textId="77777777" w:rsidR="00A259E1" w:rsidRPr="00FE340C" w:rsidRDefault="00A259E1" w:rsidP="00A259E1">
            <w:pPr>
              <w:autoSpaceDE w:val="0"/>
              <w:autoSpaceDN w:val="0"/>
              <w:bidi w:val="0"/>
              <w:adjustRightInd w:val="0"/>
              <w:jc w:val="center"/>
              <w:rPr>
                <w:rFonts w:asciiTheme="majorBidi" w:hAnsiTheme="majorBidi" w:cstheme="majorBidi"/>
                <w:b/>
                <w:bCs/>
                <w:sz w:val="18"/>
                <w:szCs w:val="18"/>
              </w:rPr>
            </w:pPr>
            <w:r w:rsidRPr="00FE340C">
              <w:rPr>
                <w:rFonts w:asciiTheme="majorBidi" w:hAnsiTheme="majorBidi" w:cstheme="majorBidi"/>
                <w:b/>
                <w:bCs/>
                <w:sz w:val="18"/>
                <w:szCs w:val="18"/>
              </w:rPr>
              <w:t>(%)</w:t>
            </w:r>
          </w:p>
        </w:tc>
        <w:tc>
          <w:tcPr>
            <w:tcW w:w="236" w:type="dxa"/>
            <w:tcBorders>
              <w:left w:val="single" w:sz="4" w:space="0" w:color="auto"/>
              <w:bottom w:val="nil"/>
              <w:right w:val="single" w:sz="4" w:space="0" w:color="auto"/>
            </w:tcBorders>
          </w:tcPr>
          <w:p w14:paraId="7179E140" w14:textId="77777777" w:rsidR="00A259E1" w:rsidRPr="00FE340C" w:rsidRDefault="00A259E1" w:rsidP="00A259E1">
            <w:pPr>
              <w:autoSpaceDE w:val="0"/>
              <w:autoSpaceDN w:val="0"/>
              <w:bidi w:val="0"/>
              <w:adjustRightInd w:val="0"/>
              <w:rPr>
                <w:rFonts w:asciiTheme="majorBidi" w:hAnsiTheme="majorBidi" w:cstheme="majorBidi"/>
                <w:b/>
                <w:bCs/>
                <w:sz w:val="18"/>
                <w:szCs w:val="18"/>
              </w:rPr>
            </w:pPr>
          </w:p>
        </w:tc>
        <w:tc>
          <w:tcPr>
            <w:tcW w:w="0" w:type="auto"/>
            <w:gridSpan w:val="2"/>
            <w:tcBorders>
              <w:left w:val="single" w:sz="4" w:space="0" w:color="auto"/>
              <w:bottom w:val="single" w:sz="4" w:space="0" w:color="auto"/>
              <w:right w:val="nil"/>
            </w:tcBorders>
          </w:tcPr>
          <w:p w14:paraId="6BC337C1" w14:textId="77777777" w:rsidR="00A259E1" w:rsidRPr="00FE340C" w:rsidRDefault="00A259E1" w:rsidP="00A259E1">
            <w:pPr>
              <w:autoSpaceDE w:val="0"/>
              <w:autoSpaceDN w:val="0"/>
              <w:bidi w:val="0"/>
              <w:adjustRightInd w:val="0"/>
              <w:rPr>
                <w:rFonts w:asciiTheme="majorBidi" w:hAnsiTheme="majorBidi" w:cstheme="majorBidi"/>
                <w:b/>
                <w:bCs/>
                <w:sz w:val="18"/>
                <w:szCs w:val="18"/>
              </w:rPr>
            </w:pPr>
            <w:r w:rsidRPr="00FE340C">
              <w:rPr>
                <w:rFonts w:asciiTheme="majorBidi" w:hAnsiTheme="majorBidi" w:cstheme="majorBidi"/>
                <w:b/>
                <w:bCs/>
                <w:sz w:val="18"/>
                <w:szCs w:val="18"/>
              </w:rPr>
              <w:t>Features</w:t>
            </w:r>
          </w:p>
        </w:tc>
        <w:tc>
          <w:tcPr>
            <w:tcW w:w="0" w:type="auto"/>
            <w:tcBorders>
              <w:left w:val="nil"/>
              <w:bottom w:val="single" w:sz="4" w:space="0" w:color="auto"/>
              <w:right w:val="nil"/>
            </w:tcBorders>
          </w:tcPr>
          <w:p w14:paraId="3B3EC958" w14:textId="77777777" w:rsidR="00A259E1" w:rsidRPr="00FE340C" w:rsidRDefault="00A259E1" w:rsidP="00A259E1">
            <w:pPr>
              <w:autoSpaceDE w:val="0"/>
              <w:autoSpaceDN w:val="0"/>
              <w:bidi w:val="0"/>
              <w:adjustRightInd w:val="0"/>
              <w:jc w:val="center"/>
              <w:rPr>
                <w:rFonts w:asciiTheme="majorBidi" w:hAnsiTheme="majorBidi" w:cstheme="majorBidi"/>
                <w:b/>
                <w:bCs/>
                <w:sz w:val="18"/>
                <w:szCs w:val="18"/>
              </w:rPr>
            </w:pPr>
            <w:r w:rsidRPr="00FE340C">
              <w:rPr>
                <w:rFonts w:asciiTheme="majorBidi" w:hAnsiTheme="majorBidi" w:cstheme="majorBidi"/>
                <w:b/>
                <w:bCs/>
                <w:sz w:val="18"/>
                <w:szCs w:val="18"/>
              </w:rPr>
              <w:t>Weight</w:t>
            </w:r>
          </w:p>
          <w:p w14:paraId="72BF13E6" w14:textId="77777777" w:rsidR="00A259E1" w:rsidRPr="00FE340C" w:rsidRDefault="00A259E1" w:rsidP="00A259E1">
            <w:pPr>
              <w:autoSpaceDE w:val="0"/>
              <w:autoSpaceDN w:val="0"/>
              <w:bidi w:val="0"/>
              <w:adjustRightInd w:val="0"/>
              <w:jc w:val="center"/>
              <w:rPr>
                <w:rFonts w:asciiTheme="majorBidi" w:hAnsiTheme="majorBidi" w:cstheme="majorBidi"/>
                <w:b/>
                <w:bCs/>
                <w:sz w:val="18"/>
                <w:szCs w:val="18"/>
              </w:rPr>
            </w:pPr>
            <w:r w:rsidRPr="00FE340C">
              <w:rPr>
                <w:rFonts w:asciiTheme="majorBidi" w:hAnsiTheme="majorBidi" w:cstheme="majorBidi"/>
                <w:b/>
                <w:bCs/>
                <w:sz w:val="18"/>
                <w:szCs w:val="18"/>
              </w:rPr>
              <w:t>(%)</w:t>
            </w:r>
          </w:p>
        </w:tc>
      </w:tr>
      <w:tr w:rsidR="00A259E1" w:rsidRPr="00D9589B" w14:paraId="17DA2D64" w14:textId="77777777" w:rsidTr="00A259E1">
        <w:trPr>
          <w:trHeight w:val="276"/>
        </w:trPr>
        <w:tc>
          <w:tcPr>
            <w:tcW w:w="0" w:type="auto"/>
            <w:vMerge w:val="restart"/>
            <w:tcBorders>
              <w:left w:val="nil"/>
              <w:right w:val="nil"/>
            </w:tcBorders>
            <w:hideMark/>
          </w:tcPr>
          <w:p w14:paraId="5DEB211D"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Gender</w:t>
            </w:r>
          </w:p>
        </w:tc>
        <w:tc>
          <w:tcPr>
            <w:tcW w:w="0" w:type="auto"/>
            <w:tcBorders>
              <w:left w:val="nil"/>
              <w:bottom w:val="nil"/>
              <w:right w:val="nil"/>
            </w:tcBorders>
            <w:noWrap/>
            <w:hideMark/>
          </w:tcPr>
          <w:p w14:paraId="20624B2D"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Male</w:t>
            </w:r>
          </w:p>
        </w:tc>
        <w:tc>
          <w:tcPr>
            <w:tcW w:w="776" w:type="dxa"/>
            <w:tcBorders>
              <w:left w:val="nil"/>
              <w:bottom w:val="nil"/>
              <w:right w:val="single" w:sz="4" w:space="0" w:color="auto"/>
            </w:tcBorders>
            <w:noWrap/>
            <w:hideMark/>
          </w:tcPr>
          <w:p w14:paraId="75EAB790"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41%</w:t>
            </w:r>
          </w:p>
        </w:tc>
        <w:tc>
          <w:tcPr>
            <w:tcW w:w="236" w:type="dxa"/>
            <w:tcBorders>
              <w:top w:val="nil"/>
              <w:left w:val="single" w:sz="4" w:space="0" w:color="auto"/>
              <w:bottom w:val="nil"/>
              <w:right w:val="single" w:sz="4" w:space="0" w:color="auto"/>
            </w:tcBorders>
          </w:tcPr>
          <w:p w14:paraId="489114AF"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single" w:sz="4" w:space="0" w:color="auto"/>
              <w:left w:val="single" w:sz="4" w:space="0" w:color="auto"/>
              <w:bottom w:val="nil"/>
              <w:right w:val="nil"/>
            </w:tcBorders>
          </w:tcPr>
          <w:p w14:paraId="00D363B5"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Disability</w:t>
            </w:r>
          </w:p>
        </w:tc>
        <w:tc>
          <w:tcPr>
            <w:tcW w:w="0" w:type="auto"/>
            <w:tcBorders>
              <w:top w:val="single" w:sz="4" w:space="0" w:color="auto"/>
              <w:left w:val="nil"/>
              <w:bottom w:val="nil"/>
              <w:right w:val="nil"/>
            </w:tcBorders>
          </w:tcPr>
          <w:p w14:paraId="48A4B9F8"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None</w:t>
            </w:r>
          </w:p>
        </w:tc>
        <w:tc>
          <w:tcPr>
            <w:tcW w:w="0" w:type="auto"/>
            <w:tcBorders>
              <w:top w:val="single" w:sz="4" w:space="0" w:color="auto"/>
              <w:left w:val="nil"/>
              <w:bottom w:val="nil"/>
              <w:right w:val="nil"/>
            </w:tcBorders>
          </w:tcPr>
          <w:p w14:paraId="727F472B"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91%</w:t>
            </w:r>
          </w:p>
        </w:tc>
      </w:tr>
      <w:tr w:rsidR="00A259E1" w:rsidRPr="00D9589B" w14:paraId="7AE7A70F" w14:textId="77777777" w:rsidTr="00A259E1">
        <w:trPr>
          <w:trHeight w:val="276"/>
        </w:trPr>
        <w:tc>
          <w:tcPr>
            <w:tcW w:w="0" w:type="auto"/>
            <w:vMerge/>
            <w:tcBorders>
              <w:left w:val="nil"/>
              <w:right w:val="nil"/>
            </w:tcBorders>
            <w:hideMark/>
          </w:tcPr>
          <w:p w14:paraId="280C170B"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single" w:sz="4" w:space="0" w:color="auto"/>
              <w:right w:val="nil"/>
            </w:tcBorders>
            <w:noWrap/>
            <w:hideMark/>
          </w:tcPr>
          <w:p w14:paraId="72DCBFEF"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Female</w:t>
            </w:r>
          </w:p>
        </w:tc>
        <w:tc>
          <w:tcPr>
            <w:tcW w:w="776" w:type="dxa"/>
            <w:tcBorders>
              <w:top w:val="nil"/>
              <w:left w:val="nil"/>
              <w:bottom w:val="single" w:sz="4" w:space="0" w:color="auto"/>
              <w:right w:val="single" w:sz="4" w:space="0" w:color="auto"/>
            </w:tcBorders>
            <w:noWrap/>
            <w:hideMark/>
          </w:tcPr>
          <w:p w14:paraId="19BC23D8"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59%</w:t>
            </w:r>
          </w:p>
        </w:tc>
        <w:tc>
          <w:tcPr>
            <w:tcW w:w="236" w:type="dxa"/>
            <w:tcBorders>
              <w:top w:val="nil"/>
              <w:left w:val="single" w:sz="4" w:space="0" w:color="auto"/>
              <w:bottom w:val="nil"/>
              <w:right w:val="single" w:sz="4" w:space="0" w:color="auto"/>
            </w:tcBorders>
          </w:tcPr>
          <w:p w14:paraId="61B7DE39"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65D518DB"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3B2775D5"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1% - 19%</w:t>
            </w:r>
          </w:p>
        </w:tc>
        <w:tc>
          <w:tcPr>
            <w:tcW w:w="0" w:type="auto"/>
            <w:tcBorders>
              <w:top w:val="nil"/>
              <w:left w:val="nil"/>
              <w:bottom w:val="nil"/>
              <w:right w:val="nil"/>
            </w:tcBorders>
          </w:tcPr>
          <w:p w14:paraId="73E031E9"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w:t>
            </w:r>
          </w:p>
        </w:tc>
      </w:tr>
      <w:tr w:rsidR="00A259E1" w:rsidRPr="00D9589B" w14:paraId="6330D669" w14:textId="77777777" w:rsidTr="00A259E1">
        <w:trPr>
          <w:trHeight w:val="276"/>
        </w:trPr>
        <w:tc>
          <w:tcPr>
            <w:tcW w:w="0" w:type="auto"/>
            <w:vMerge w:val="restart"/>
            <w:tcBorders>
              <w:left w:val="nil"/>
              <w:right w:val="nil"/>
            </w:tcBorders>
            <w:hideMark/>
          </w:tcPr>
          <w:p w14:paraId="2400EE8D"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Age</w:t>
            </w:r>
          </w:p>
        </w:tc>
        <w:tc>
          <w:tcPr>
            <w:tcW w:w="0" w:type="auto"/>
            <w:tcBorders>
              <w:top w:val="single" w:sz="4" w:space="0" w:color="auto"/>
              <w:left w:val="nil"/>
              <w:bottom w:val="nil"/>
              <w:right w:val="nil"/>
            </w:tcBorders>
            <w:noWrap/>
            <w:hideMark/>
          </w:tcPr>
          <w:p w14:paraId="52CC53B0"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18-29</w:t>
            </w:r>
          </w:p>
        </w:tc>
        <w:tc>
          <w:tcPr>
            <w:tcW w:w="776" w:type="dxa"/>
            <w:tcBorders>
              <w:top w:val="single" w:sz="4" w:space="0" w:color="auto"/>
              <w:left w:val="nil"/>
              <w:bottom w:val="nil"/>
              <w:right w:val="single" w:sz="4" w:space="0" w:color="auto"/>
            </w:tcBorders>
            <w:noWrap/>
            <w:hideMark/>
          </w:tcPr>
          <w:p w14:paraId="03B3772F"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16%</w:t>
            </w:r>
          </w:p>
        </w:tc>
        <w:tc>
          <w:tcPr>
            <w:tcW w:w="236" w:type="dxa"/>
            <w:tcBorders>
              <w:top w:val="nil"/>
              <w:left w:val="single" w:sz="4" w:space="0" w:color="auto"/>
              <w:bottom w:val="nil"/>
              <w:right w:val="single" w:sz="4" w:space="0" w:color="auto"/>
            </w:tcBorders>
          </w:tcPr>
          <w:p w14:paraId="16EFFD4D"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0FD5216E"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7E70441C"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20% - 39%</w:t>
            </w:r>
          </w:p>
        </w:tc>
        <w:tc>
          <w:tcPr>
            <w:tcW w:w="0" w:type="auto"/>
            <w:tcBorders>
              <w:top w:val="nil"/>
              <w:left w:val="nil"/>
              <w:bottom w:val="nil"/>
              <w:right w:val="nil"/>
            </w:tcBorders>
          </w:tcPr>
          <w:p w14:paraId="33F1ED7E"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w:t>
            </w:r>
          </w:p>
        </w:tc>
      </w:tr>
      <w:tr w:rsidR="00A259E1" w:rsidRPr="00D9589B" w14:paraId="15FC5218" w14:textId="77777777" w:rsidTr="00A259E1">
        <w:trPr>
          <w:trHeight w:val="276"/>
        </w:trPr>
        <w:tc>
          <w:tcPr>
            <w:tcW w:w="0" w:type="auto"/>
            <w:vMerge/>
            <w:tcBorders>
              <w:left w:val="nil"/>
              <w:right w:val="nil"/>
            </w:tcBorders>
            <w:hideMark/>
          </w:tcPr>
          <w:p w14:paraId="639E599A"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4CE05285"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30-39</w:t>
            </w:r>
          </w:p>
        </w:tc>
        <w:tc>
          <w:tcPr>
            <w:tcW w:w="776" w:type="dxa"/>
            <w:tcBorders>
              <w:top w:val="nil"/>
              <w:left w:val="nil"/>
              <w:bottom w:val="nil"/>
              <w:right w:val="single" w:sz="4" w:space="0" w:color="auto"/>
            </w:tcBorders>
            <w:noWrap/>
            <w:hideMark/>
          </w:tcPr>
          <w:p w14:paraId="54CA8F88"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27%</w:t>
            </w:r>
          </w:p>
        </w:tc>
        <w:tc>
          <w:tcPr>
            <w:tcW w:w="236" w:type="dxa"/>
            <w:tcBorders>
              <w:top w:val="nil"/>
              <w:left w:val="single" w:sz="4" w:space="0" w:color="auto"/>
              <w:bottom w:val="nil"/>
              <w:right w:val="single" w:sz="4" w:space="0" w:color="auto"/>
            </w:tcBorders>
          </w:tcPr>
          <w:p w14:paraId="79F13EBA"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37005C1C"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23DA5F70"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40% - 59%</w:t>
            </w:r>
          </w:p>
        </w:tc>
        <w:tc>
          <w:tcPr>
            <w:tcW w:w="0" w:type="auto"/>
            <w:tcBorders>
              <w:top w:val="nil"/>
              <w:left w:val="nil"/>
              <w:bottom w:val="nil"/>
              <w:right w:val="nil"/>
            </w:tcBorders>
          </w:tcPr>
          <w:p w14:paraId="0B8C072F"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w:t>
            </w:r>
          </w:p>
        </w:tc>
      </w:tr>
      <w:tr w:rsidR="00A259E1" w:rsidRPr="00D9589B" w14:paraId="1E27530E" w14:textId="77777777" w:rsidTr="00A259E1">
        <w:trPr>
          <w:trHeight w:val="276"/>
        </w:trPr>
        <w:tc>
          <w:tcPr>
            <w:tcW w:w="0" w:type="auto"/>
            <w:vMerge/>
            <w:tcBorders>
              <w:left w:val="nil"/>
              <w:right w:val="nil"/>
            </w:tcBorders>
            <w:hideMark/>
          </w:tcPr>
          <w:p w14:paraId="0BE62928"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17C58D1F"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40-49</w:t>
            </w:r>
          </w:p>
        </w:tc>
        <w:tc>
          <w:tcPr>
            <w:tcW w:w="776" w:type="dxa"/>
            <w:tcBorders>
              <w:top w:val="nil"/>
              <w:left w:val="nil"/>
              <w:bottom w:val="nil"/>
              <w:right w:val="single" w:sz="4" w:space="0" w:color="auto"/>
            </w:tcBorders>
            <w:noWrap/>
            <w:hideMark/>
          </w:tcPr>
          <w:p w14:paraId="10C38A79"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34%</w:t>
            </w:r>
          </w:p>
        </w:tc>
        <w:tc>
          <w:tcPr>
            <w:tcW w:w="236" w:type="dxa"/>
            <w:tcBorders>
              <w:top w:val="nil"/>
              <w:left w:val="single" w:sz="4" w:space="0" w:color="auto"/>
              <w:bottom w:val="nil"/>
              <w:right w:val="single" w:sz="4" w:space="0" w:color="auto"/>
            </w:tcBorders>
          </w:tcPr>
          <w:p w14:paraId="38A3FDE1"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single" w:sz="4" w:space="0" w:color="auto"/>
              <w:right w:val="nil"/>
            </w:tcBorders>
          </w:tcPr>
          <w:p w14:paraId="064F63E1"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single" w:sz="4" w:space="0" w:color="auto"/>
              <w:right w:val="nil"/>
            </w:tcBorders>
          </w:tcPr>
          <w:p w14:paraId="2EB758A0"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60% -100%</w:t>
            </w:r>
          </w:p>
        </w:tc>
        <w:tc>
          <w:tcPr>
            <w:tcW w:w="0" w:type="auto"/>
            <w:tcBorders>
              <w:top w:val="nil"/>
              <w:left w:val="nil"/>
              <w:bottom w:val="single" w:sz="4" w:space="0" w:color="auto"/>
              <w:right w:val="nil"/>
            </w:tcBorders>
          </w:tcPr>
          <w:p w14:paraId="4ACFBA35"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w:t>
            </w:r>
          </w:p>
        </w:tc>
      </w:tr>
      <w:tr w:rsidR="00A259E1" w:rsidRPr="00D9589B" w14:paraId="2010479C" w14:textId="77777777" w:rsidTr="00A259E1">
        <w:trPr>
          <w:trHeight w:val="276"/>
        </w:trPr>
        <w:tc>
          <w:tcPr>
            <w:tcW w:w="0" w:type="auto"/>
            <w:vMerge/>
            <w:tcBorders>
              <w:left w:val="nil"/>
              <w:right w:val="nil"/>
            </w:tcBorders>
            <w:hideMark/>
          </w:tcPr>
          <w:p w14:paraId="65AA04B8"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4683EF5E"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50-54</w:t>
            </w:r>
          </w:p>
        </w:tc>
        <w:tc>
          <w:tcPr>
            <w:tcW w:w="776" w:type="dxa"/>
            <w:tcBorders>
              <w:top w:val="nil"/>
              <w:left w:val="nil"/>
              <w:bottom w:val="nil"/>
              <w:right w:val="single" w:sz="4" w:space="0" w:color="auto"/>
            </w:tcBorders>
            <w:noWrap/>
            <w:hideMark/>
          </w:tcPr>
          <w:p w14:paraId="4E82D1E6"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15%</w:t>
            </w:r>
          </w:p>
        </w:tc>
        <w:tc>
          <w:tcPr>
            <w:tcW w:w="236" w:type="dxa"/>
            <w:tcBorders>
              <w:top w:val="nil"/>
              <w:left w:val="single" w:sz="4" w:space="0" w:color="auto"/>
              <w:bottom w:val="nil"/>
              <w:right w:val="single" w:sz="4" w:space="0" w:color="auto"/>
            </w:tcBorders>
          </w:tcPr>
          <w:p w14:paraId="0BBB3BDA"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single" w:sz="4" w:space="0" w:color="auto"/>
              <w:left w:val="single" w:sz="4" w:space="0" w:color="auto"/>
              <w:bottom w:val="nil"/>
              <w:right w:val="nil"/>
            </w:tcBorders>
          </w:tcPr>
          <w:p w14:paraId="28F3BEC3"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Family Status</w:t>
            </w:r>
          </w:p>
        </w:tc>
        <w:tc>
          <w:tcPr>
            <w:tcW w:w="0" w:type="auto"/>
            <w:tcBorders>
              <w:top w:val="single" w:sz="4" w:space="0" w:color="auto"/>
              <w:left w:val="nil"/>
              <w:bottom w:val="nil"/>
              <w:right w:val="nil"/>
            </w:tcBorders>
          </w:tcPr>
          <w:p w14:paraId="29EA0AE5"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Single</w:t>
            </w:r>
          </w:p>
        </w:tc>
        <w:tc>
          <w:tcPr>
            <w:tcW w:w="0" w:type="auto"/>
            <w:tcBorders>
              <w:top w:val="single" w:sz="4" w:space="0" w:color="auto"/>
              <w:left w:val="nil"/>
              <w:bottom w:val="nil"/>
              <w:right w:val="nil"/>
            </w:tcBorders>
          </w:tcPr>
          <w:p w14:paraId="12B0B4AF"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31%</w:t>
            </w:r>
          </w:p>
        </w:tc>
      </w:tr>
      <w:tr w:rsidR="00A259E1" w:rsidRPr="00D9589B" w14:paraId="0CF7948C" w14:textId="77777777" w:rsidTr="00A259E1">
        <w:trPr>
          <w:trHeight w:val="276"/>
        </w:trPr>
        <w:tc>
          <w:tcPr>
            <w:tcW w:w="0" w:type="auto"/>
            <w:vMerge/>
            <w:tcBorders>
              <w:left w:val="nil"/>
              <w:right w:val="nil"/>
            </w:tcBorders>
            <w:hideMark/>
          </w:tcPr>
          <w:p w14:paraId="2B9801B1"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right w:val="nil"/>
            </w:tcBorders>
            <w:noWrap/>
            <w:hideMark/>
          </w:tcPr>
          <w:p w14:paraId="0185AADD"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55+</w:t>
            </w:r>
          </w:p>
        </w:tc>
        <w:tc>
          <w:tcPr>
            <w:tcW w:w="776" w:type="dxa"/>
            <w:tcBorders>
              <w:top w:val="nil"/>
              <w:left w:val="nil"/>
              <w:right w:val="single" w:sz="4" w:space="0" w:color="auto"/>
            </w:tcBorders>
            <w:noWrap/>
            <w:hideMark/>
          </w:tcPr>
          <w:p w14:paraId="7FF87F4D"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7%</w:t>
            </w:r>
          </w:p>
        </w:tc>
        <w:tc>
          <w:tcPr>
            <w:tcW w:w="236" w:type="dxa"/>
            <w:tcBorders>
              <w:top w:val="nil"/>
              <w:left w:val="single" w:sz="4" w:space="0" w:color="auto"/>
              <w:bottom w:val="nil"/>
              <w:right w:val="single" w:sz="4" w:space="0" w:color="auto"/>
            </w:tcBorders>
          </w:tcPr>
          <w:p w14:paraId="7B38B4D1"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497DA771"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748D7B14"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Married</w:t>
            </w:r>
          </w:p>
        </w:tc>
        <w:tc>
          <w:tcPr>
            <w:tcW w:w="0" w:type="auto"/>
            <w:tcBorders>
              <w:top w:val="nil"/>
              <w:left w:val="nil"/>
              <w:bottom w:val="nil"/>
              <w:right w:val="nil"/>
            </w:tcBorders>
          </w:tcPr>
          <w:p w14:paraId="72B7B715"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45%</w:t>
            </w:r>
          </w:p>
        </w:tc>
      </w:tr>
      <w:tr w:rsidR="00A259E1" w:rsidRPr="00D9589B" w14:paraId="6A141875" w14:textId="77777777" w:rsidTr="00A259E1">
        <w:trPr>
          <w:trHeight w:val="276"/>
        </w:trPr>
        <w:tc>
          <w:tcPr>
            <w:tcW w:w="0" w:type="auto"/>
            <w:vMerge w:val="restart"/>
            <w:tcBorders>
              <w:left w:val="nil"/>
              <w:right w:val="nil"/>
            </w:tcBorders>
            <w:hideMark/>
          </w:tcPr>
          <w:p w14:paraId="110A7257"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Religion</w:t>
            </w:r>
          </w:p>
        </w:tc>
        <w:tc>
          <w:tcPr>
            <w:tcW w:w="0" w:type="auto"/>
            <w:tcBorders>
              <w:left w:val="nil"/>
              <w:bottom w:val="nil"/>
              <w:right w:val="nil"/>
            </w:tcBorders>
            <w:noWrap/>
            <w:hideMark/>
          </w:tcPr>
          <w:p w14:paraId="58D11EEA"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Jews</w:t>
            </w:r>
          </w:p>
        </w:tc>
        <w:tc>
          <w:tcPr>
            <w:tcW w:w="776" w:type="dxa"/>
            <w:tcBorders>
              <w:left w:val="nil"/>
              <w:bottom w:val="nil"/>
              <w:right w:val="single" w:sz="4" w:space="0" w:color="auto"/>
            </w:tcBorders>
            <w:noWrap/>
            <w:hideMark/>
          </w:tcPr>
          <w:p w14:paraId="699BD065"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43%</w:t>
            </w:r>
          </w:p>
        </w:tc>
        <w:tc>
          <w:tcPr>
            <w:tcW w:w="236" w:type="dxa"/>
            <w:tcBorders>
              <w:top w:val="nil"/>
              <w:left w:val="single" w:sz="4" w:space="0" w:color="auto"/>
              <w:bottom w:val="nil"/>
              <w:right w:val="single" w:sz="4" w:space="0" w:color="auto"/>
            </w:tcBorders>
          </w:tcPr>
          <w:p w14:paraId="1996A748"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439C40E9"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5C72F69F"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Divorced</w:t>
            </w:r>
          </w:p>
        </w:tc>
        <w:tc>
          <w:tcPr>
            <w:tcW w:w="0" w:type="auto"/>
            <w:tcBorders>
              <w:top w:val="nil"/>
              <w:left w:val="nil"/>
              <w:bottom w:val="nil"/>
              <w:right w:val="nil"/>
            </w:tcBorders>
          </w:tcPr>
          <w:p w14:paraId="416C12A5"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21%</w:t>
            </w:r>
          </w:p>
        </w:tc>
      </w:tr>
      <w:tr w:rsidR="00A259E1" w:rsidRPr="00D9589B" w14:paraId="6E96838F" w14:textId="77777777" w:rsidTr="00A259E1">
        <w:trPr>
          <w:trHeight w:val="276"/>
        </w:trPr>
        <w:tc>
          <w:tcPr>
            <w:tcW w:w="0" w:type="auto"/>
            <w:vMerge/>
            <w:tcBorders>
              <w:left w:val="nil"/>
              <w:right w:val="nil"/>
            </w:tcBorders>
            <w:hideMark/>
          </w:tcPr>
          <w:p w14:paraId="1FFB3C83"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044D38AC"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Muslims</w:t>
            </w:r>
          </w:p>
        </w:tc>
        <w:tc>
          <w:tcPr>
            <w:tcW w:w="776" w:type="dxa"/>
            <w:tcBorders>
              <w:top w:val="nil"/>
              <w:left w:val="nil"/>
              <w:bottom w:val="nil"/>
              <w:right w:val="single" w:sz="4" w:space="0" w:color="auto"/>
            </w:tcBorders>
            <w:noWrap/>
            <w:hideMark/>
          </w:tcPr>
          <w:p w14:paraId="2183D21D"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46%</w:t>
            </w:r>
          </w:p>
        </w:tc>
        <w:tc>
          <w:tcPr>
            <w:tcW w:w="236" w:type="dxa"/>
            <w:tcBorders>
              <w:top w:val="nil"/>
              <w:left w:val="single" w:sz="4" w:space="0" w:color="auto"/>
              <w:bottom w:val="nil"/>
              <w:right w:val="single" w:sz="4" w:space="0" w:color="auto"/>
            </w:tcBorders>
          </w:tcPr>
          <w:p w14:paraId="59205BC7"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496DD8CE"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162325D0"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Widow</w:t>
            </w:r>
          </w:p>
        </w:tc>
        <w:tc>
          <w:tcPr>
            <w:tcW w:w="0" w:type="auto"/>
            <w:tcBorders>
              <w:top w:val="nil"/>
              <w:left w:val="nil"/>
              <w:bottom w:val="nil"/>
              <w:right w:val="nil"/>
            </w:tcBorders>
          </w:tcPr>
          <w:p w14:paraId="5D6E6145"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3%</w:t>
            </w:r>
          </w:p>
        </w:tc>
      </w:tr>
      <w:tr w:rsidR="00A259E1" w:rsidRPr="00D9589B" w14:paraId="30FDCF0F" w14:textId="77777777" w:rsidTr="00A259E1">
        <w:trPr>
          <w:trHeight w:val="276"/>
        </w:trPr>
        <w:tc>
          <w:tcPr>
            <w:tcW w:w="0" w:type="auto"/>
            <w:vMerge/>
            <w:tcBorders>
              <w:left w:val="nil"/>
              <w:right w:val="nil"/>
            </w:tcBorders>
            <w:hideMark/>
          </w:tcPr>
          <w:p w14:paraId="1F41E995"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3EAAAA82"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Druze</w:t>
            </w:r>
          </w:p>
        </w:tc>
        <w:tc>
          <w:tcPr>
            <w:tcW w:w="776" w:type="dxa"/>
            <w:tcBorders>
              <w:top w:val="nil"/>
              <w:left w:val="nil"/>
              <w:bottom w:val="nil"/>
              <w:right w:val="single" w:sz="4" w:space="0" w:color="auto"/>
            </w:tcBorders>
            <w:noWrap/>
            <w:hideMark/>
          </w:tcPr>
          <w:p w14:paraId="345C0B9A"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3%</w:t>
            </w:r>
          </w:p>
        </w:tc>
        <w:tc>
          <w:tcPr>
            <w:tcW w:w="236" w:type="dxa"/>
            <w:tcBorders>
              <w:top w:val="nil"/>
              <w:left w:val="single" w:sz="4" w:space="0" w:color="auto"/>
              <w:bottom w:val="nil"/>
              <w:right w:val="single" w:sz="4" w:space="0" w:color="auto"/>
            </w:tcBorders>
          </w:tcPr>
          <w:p w14:paraId="4A35ECA2"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single" w:sz="4" w:space="0" w:color="auto"/>
              <w:right w:val="nil"/>
            </w:tcBorders>
          </w:tcPr>
          <w:p w14:paraId="11C3ECF4"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single" w:sz="4" w:space="0" w:color="auto"/>
              <w:right w:val="nil"/>
            </w:tcBorders>
          </w:tcPr>
          <w:p w14:paraId="246607E9"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Unknown</w:t>
            </w:r>
          </w:p>
        </w:tc>
        <w:tc>
          <w:tcPr>
            <w:tcW w:w="0" w:type="auto"/>
            <w:tcBorders>
              <w:top w:val="nil"/>
              <w:left w:val="nil"/>
              <w:bottom w:val="single" w:sz="4" w:space="0" w:color="auto"/>
              <w:right w:val="nil"/>
            </w:tcBorders>
          </w:tcPr>
          <w:p w14:paraId="794A431E"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w:t>
            </w:r>
          </w:p>
        </w:tc>
      </w:tr>
      <w:tr w:rsidR="00A259E1" w:rsidRPr="00D9589B" w14:paraId="1D637A82" w14:textId="77777777" w:rsidTr="00A259E1">
        <w:trPr>
          <w:trHeight w:val="276"/>
        </w:trPr>
        <w:tc>
          <w:tcPr>
            <w:tcW w:w="0" w:type="auto"/>
            <w:vMerge/>
            <w:tcBorders>
              <w:left w:val="nil"/>
              <w:right w:val="nil"/>
            </w:tcBorders>
            <w:hideMark/>
          </w:tcPr>
          <w:p w14:paraId="13FD415A"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75C0D76F"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Christianity </w:t>
            </w:r>
          </w:p>
        </w:tc>
        <w:tc>
          <w:tcPr>
            <w:tcW w:w="776" w:type="dxa"/>
            <w:tcBorders>
              <w:top w:val="nil"/>
              <w:left w:val="nil"/>
              <w:bottom w:val="nil"/>
              <w:right w:val="single" w:sz="4" w:space="0" w:color="auto"/>
            </w:tcBorders>
            <w:noWrap/>
            <w:hideMark/>
          </w:tcPr>
          <w:p w14:paraId="0215B0F1"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w:t>
            </w:r>
          </w:p>
        </w:tc>
        <w:tc>
          <w:tcPr>
            <w:tcW w:w="236" w:type="dxa"/>
            <w:tcBorders>
              <w:top w:val="nil"/>
              <w:left w:val="single" w:sz="4" w:space="0" w:color="auto"/>
              <w:bottom w:val="nil"/>
              <w:right w:val="single" w:sz="4" w:space="0" w:color="auto"/>
            </w:tcBorders>
          </w:tcPr>
          <w:p w14:paraId="1531CB85"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single" w:sz="4" w:space="0" w:color="auto"/>
              <w:left w:val="single" w:sz="4" w:space="0" w:color="auto"/>
              <w:bottom w:val="nil"/>
              <w:right w:val="nil"/>
            </w:tcBorders>
          </w:tcPr>
          <w:p w14:paraId="3259691D" w14:textId="674A830C"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Number of kids under 18</w:t>
            </w:r>
          </w:p>
        </w:tc>
        <w:tc>
          <w:tcPr>
            <w:tcW w:w="0" w:type="auto"/>
            <w:tcBorders>
              <w:top w:val="single" w:sz="4" w:space="0" w:color="auto"/>
              <w:left w:val="nil"/>
              <w:bottom w:val="nil"/>
              <w:right w:val="nil"/>
            </w:tcBorders>
          </w:tcPr>
          <w:p w14:paraId="2B224611"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None</w:t>
            </w:r>
          </w:p>
        </w:tc>
        <w:tc>
          <w:tcPr>
            <w:tcW w:w="0" w:type="auto"/>
            <w:tcBorders>
              <w:top w:val="single" w:sz="4" w:space="0" w:color="auto"/>
              <w:left w:val="nil"/>
              <w:bottom w:val="nil"/>
              <w:right w:val="nil"/>
            </w:tcBorders>
          </w:tcPr>
          <w:p w14:paraId="5CE6CD6B"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40%</w:t>
            </w:r>
          </w:p>
        </w:tc>
      </w:tr>
      <w:tr w:rsidR="00A259E1" w:rsidRPr="00D9589B" w14:paraId="4EEC9133" w14:textId="77777777" w:rsidTr="00A259E1">
        <w:trPr>
          <w:trHeight w:val="276"/>
        </w:trPr>
        <w:tc>
          <w:tcPr>
            <w:tcW w:w="0" w:type="auto"/>
            <w:vMerge/>
            <w:tcBorders>
              <w:left w:val="nil"/>
              <w:right w:val="nil"/>
            </w:tcBorders>
            <w:hideMark/>
          </w:tcPr>
          <w:p w14:paraId="0C5F91A4"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4962EDD6"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Other</w:t>
            </w:r>
          </w:p>
        </w:tc>
        <w:tc>
          <w:tcPr>
            <w:tcW w:w="776" w:type="dxa"/>
            <w:tcBorders>
              <w:top w:val="nil"/>
              <w:left w:val="nil"/>
              <w:bottom w:val="nil"/>
              <w:right w:val="single" w:sz="4" w:space="0" w:color="auto"/>
            </w:tcBorders>
            <w:noWrap/>
            <w:hideMark/>
          </w:tcPr>
          <w:p w14:paraId="734AF97D"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6%</w:t>
            </w:r>
          </w:p>
        </w:tc>
        <w:tc>
          <w:tcPr>
            <w:tcW w:w="236" w:type="dxa"/>
            <w:tcBorders>
              <w:top w:val="nil"/>
              <w:left w:val="single" w:sz="4" w:space="0" w:color="auto"/>
              <w:bottom w:val="nil"/>
              <w:right w:val="single" w:sz="4" w:space="0" w:color="auto"/>
            </w:tcBorders>
          </w:tcPr>
          <w:p w14:paraId="1E522CF2"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5192EF31"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0CEF1C3F"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1 - 3</w:t>
            </w:r>
          </w:p>
        </w:tc>
        <w:tc>
          <w:tcPr>
            <w:tcW w:w="0" w:type="auto"/>
            <w:tcBorders>
              <w:top w:val="nil"/>
              <w:left w:val="nil"/>
              <w:bottom w:val="nil"/>
              <w:right w:val="nil"/>
            </w:tcBorders>
          </w:tcPr>
          <w:p w14:paraId="4C1B5083"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42%</w:t>
            </w:r>
          </w:p>
        </w:tc>
      </w:tr>
      <w:tr w:rsidR="00A259E1" w:rsidRPr="00D9589B" w14:paraId="45A26309" w14:textId="77777777" w:rsidTr="00A259E1">
        <w:trPr>
          <w:trHeight w:val="276"/>
        </w:trPr>
        <w:tc>
          <w:tcPr>
            <w:tcW w:w="0" w:type="auto"/>
            <w:vMerge/>
            <w:tcBorders>
              <w:left w:val="nil"/>
              <w:right w:val="nil"/>
            </w:tcBorders>
            <w:hideMark/>
          </w:tcPr>
          <w:p w14:paraId="648B22AC"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right w:val="nil"/>
            </w:tcBorders>
            <w:noWrap/>
            <w:hideMark/>
          </w:tcPr>
          <w:p w14:paraId="48BE15D2"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 Religion</w:t>
            </w:r>
          </w:p>
        </w:tc>
        <w:tc>
          <w:tcPr>
            <w:tcW w:w="776" w:type="dxa"/>
            <w:tcBorders>
              <w:top w:val="nil"/>
              <w:left w:val="nil"/>
              <w:right w:val="single" w:sz="4" w:space="0" w:color="auto"/>
            </w:tcBorders>
            <w:noWrap/>
            <w:hideMark/>
          </w:tcPr>
          <w:p w14:paraId="3F58045D"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0%</w:t>
            </w:r>
          </w:p>
        </w:tc>
        <w:tc>
          <w:tcPr>
            <w:tcW w:w="236" w:type="dxa"/>
            <w:tcBorders>
              <w:top w:val="nil"/>
              <w:left w:val="single" w:sz="4" w:space="0" w:color="auto"/>
              <w:bottom w:val="nil"/>
              <w:right w:val="single" w:sz="4" w:space="0" w:color="auto"/>
            </w:tcBorders>
          </w:tcPr>
          <w:p w14:paraId="2EAC2CEB"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1E43F1A4"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2F99D1E2"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4 - 6</w:t>
            </w:r>
          </w:p>
        </w:tc>
        <w:tc>
          <w:tcPr>
            <w:tcW w:w="0" w:type="auto"/>
            <w:tcBorders>
              <w:top w:val="nil"/>
              <w:left w:val="nil"/>
              <w:bottom w:val="nil"/>
              <w:right w:val="nil"/>
            </w:tcBorders>
          </w:tcPr>
          <w:p w14:paraId="3B159282"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15%</w:t>
            </w:r>
          </w:p>
        </w:tc>
      </w:tr>
      <w:tr w:rsidR="00A259E1" w:rsidRPr="00D9589B" w14:paraId="5365D6AF" w14:textId="77777777" w:rsidTr="00A259E1">
        <w:trPr>
          <w:trHeight w:val="276"/>
        </w:trPr>
        <w:tc>
          <w:tcPr>
            <w:tcW w:w="0" w:type="auto"/>
            <w:vMerge w:val="restart"/>
            <w:tcBorders>
              <w:left w:val="nil"/>
              <w:right w:val="nil"/>
            </w:tcBorders>
            <w:hideMark/>
          </w:tcPr>
          <w:p w14:paraId="01BE39FF"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Single Parent</w:t>
            </w:r>
          </w:p>
        </w:tc>
        <w:tc>
          <w:tcPr>
            <w:tcW w:w="0" w:type="auto"/>
            <w:tcBorders>
              <w:left w:val="nil"/>
              <w:bottom w:val="nil"/>
              <w:right w:val="nil"/>
            </w:tcBorders>
            <w:noWrap/>
            <w:hideMark/>
          </w:tcPr>
          <w:p w14:paraId="79C3AA6C"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Yes</w:t>
            </w:r>
          </w:p>
        </w:tc>
        <w:tc>
          <w:tcPr>
            <w:tcW w:w="776" w:type="dxa"/>
            <w:tcBorders>
              <w:left w:val="nil"/>
              <w:bottom w:val="nil"/>
              <w:right w:val="single" w:sz="4" w:space="0" w:color="auto"/>
            </w:tcBorders>
            <w:noWrap/>
            <w:hideMark/>
          </w:tcPr>
          <w:p w14:paraId="626DF9AE"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11%</w:t>
            </w:r>
          </w:p>
        </w:tc>
        <w:tc>
          <w:tcPr>
            <w:tcW w:w="236" w:type="dxa"/>
            <w:tcBorders>
              <w:top w:val="nil"/>
              <w:left w:val="single" w:sz="4" w:space="0" w:color="auto"/>
              <w:bottom w:val="nil"/>
              <w:right w:val="single" w:sz="4" w:space="0" w:color="auto"/>
            </w:tcBorders>
          </w:tcPr>
          <w:p w14:paraId="30107023"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right w:val="nil"/>
            </w:tcBorders>
          </w:tcPr>
          <w:p w14:paraId="01AAC616"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right w:val="nil"/>
            </w:tcBorders>
          </w:tcPr>
          <w:p w14:paraId="0F7DE587"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7+</w:t>
            </w:r>
          </w:p>
        </w:tc>
        <w:tc>
          <w:tcPr>
            <w:tcW w:w="0" w:type="auto"/>
            <w:tcBorders>
              <w:top w:val="nil"/>
              <w:left w:val="nil"/>
              <w:right w:val="nil"/>
            </w:tcBorders>
          </w:tcPr>
          <w:p w14:paraId="6BDB33F9"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3%</w:t>
            </w:r>
          </w:p>
        </w:tc>
      </w:tr>
      <w:tr w:rsidR="00A259E1" w:rsidRPr="00D9589B" w14:paraId="1CA9247C" w14:textId="77777777" w:rsidTr="00A259E1">
        <w:trPr>
          <w:trHeight w:val="276"/>
        </w:trPr>
        <w:tc>
          <w:tcPr>
            <w:tcW w:w="0" w:type="auto"/>
            <w:vMerge/>
            <w:tcBorders>
              <w:left w:val="nil"/>
              <w:right w:val="nil"/>
            </w:tcBorders>
            <w:hideMark/>
          </w:tcPr>
          <w:p w14:paraId="04E9E1E7"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right w:val="nil"/>
            </w:tcBorders>
            <w:noWrap/>
            <w:hideMark/>
          </w:tcPr>
          <w:p w14:paraId="1B8C04BB"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w:t>
            </w:r>
          </w:p>
        </w:tc>
        <w:tc>
          <w:tcPr>
            <w:tcW w:w="776" w:type="dxa"/>
            <w:tcBorders>
              <w:top w:val="nil"/>
              <w:left w:val="nil"/>
              <w:right w:val="single" w:sz="4" w:space="0" w:color="auto"/>
            </w:tcBorders>
            <w:noWrap/>
            <w:hideMark/>
          </w:tcPr>
          <w:p w14:paraId="659E3B0B"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89%</w:t>
            </w:r>
          </w:p>
        </w:tc>
        <w:tc>
          <w:tcPr>
            <w:tcW w:w="236" w:type="dxa"/>
            <w:tcBorders>
              <w:top w:val="nil"/>
              <w:left w:val="single" w:sz="4" w:space="0" w:color="auto"/>
              <w:bottom w:val="nil"/>
              <w:right w:val="single" w:sz="4" w:space="0" w:color="auto"/>
            </w:tcBorders>
          </w:tcPr>
          <w:p w14:paraId="024C0F48"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left w:val="single" w:sz="4" w:space="0" w:color="auto"/>
              <w:bottom w:val="nil"/>
              <w:right w:val="nil"/>
            </w:tcBorders>
          </w:tcPr>
          <w:p w14:paraId="3AF3016B"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 xml:space="preserve">Military Service </w:t>
            </w:r>
          </w:p>
        </w:tc>
        <w:tc>
          <w:tcPr>
            <w:tcW w:w="0" w:type="auto"/>
            <w:tcBorders>
              <w:left w:val="nil"/>
              <w:bottom w:val="nil"/>
              <w:right w:val="nil"/>
            </w:tcBorders>
          </w:tcPr>
          <w:p w14:paraId="178A2B8F"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None</w:t>
            </w:r>
          </w:p>
        </w:tc>
        <w:tc>
          <w:tcPr>
            <w:tcW w:w="0" w:type="auto"/>
            <w:tcBorders>
              <w:left w:val="nil"/>
              <w:bottom w:val="nil"/>
              <w:right w:val="nil"/>
            </w:tcBorders>
          </w:tcPr>
          <w:p w14:paraId="2AB5D495"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82%</w:t>
            </w:r>
          </w:p>
        </w:tc>
      </w:tr>
      <w:tr w:rsidR="00A259E1" w:rsidRPr="00D9589B" w14:paraId="590FB1B7" w14:textId="77777777" w:rsidTr="00A259E1">
        <w:trPr>
          <w:trHeight w:val="276"/>
        </w:trPr>
        <w:tc>
          <w:tcPr>
            <w:tcW w:w="0" w:type="auto"/>
            <w:vMerge w:val="restart"/>
            <w:tcBorders>
              <w:left w:val="nil"/>
              <w:right w:val="nil"/>
            </w:tcBorders>
            <w:hideMark/>
          </w:tcPr>
          <w:p w14:paraId="1FE9600C"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Education</w:t>
            </w:r>
          </w:p>
        </w:tc>
        <w:tc>
          <w:tcPr>
            <w:tcW w:w="0" w:type="auto"/>
            <w:tcBorders>
              <w:left w:val="nil"/>
              <w:bottom w:val="nil"/>
              <w:right w:val="nil"/>
            </w:tcBorders>
            <w:noWrap/>
            <w:hideMark/>
          </w:tcPr>
          <w:p w14:paraId="57166C46"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Primary School</w:t>
            </w:r>
          </w:p>
        </w:tc>
        <w:tc>
          <w:tcPr>
            <w:tcW w:w="776" w:type="dxa"/>
            <w:tcBorders>
              <w:left w:val="nil"/>
              <w:bottom w:val="nil"/>
              <w:right w:val="single" w:sz="4" w:space="0" w:color="auto"/>
            </w:tcBorders>
            <w:noWrap/>
            <w:hideMark/>
          </w:tcPr>
          <w:p w14:paraId="124490F3"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20%</w:t>
            </w:r>
          </w:p>
        </w:tc>
        <w:tc>
          <w:tcPr>
            <w:tcW w:w="236" w:type="dxa"/>
            <w:tcBorders>
              <w:top w:val="nil"/>
              <w:left w:val="single" w:sz="4" w:space="0" w:color="auto"/>
              <w:bottom w:val="nil"/>
              <w:right w:val="single" w:sz="4" w:space="0" w:color="auto"/>
            </w:tcBorders>
          </w:tcPr>
          <w:p w14:paraId="6B7973BF"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2D5A4C71"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7C334DCF" w14:textId="77777777" w:rsidR="00A259E1" w:rsidRPr="00FE340C" w:rsidRDefault="00A259E1" w:rsidP="00A259E1">
            <w:pPr>
              <w:autoSpaceDE w:val="0"/>
              <w:autoSpaceDN w:val="0"/>
              <w:bidi w:val="0"/>
              <w:adjustRightInd w:val="0"/>
              <w:rPr>
                <w:rFonts w:asciiTheme="majorBidi" w:hAnsiTheme="majorBidi" w:cstheme="majorBidi"/>
                <w:sz w:val="18"/>
                <w:szCs w:val="18"/>
              </w:rPr>
            </w:pPr>
            <w:proofErr w:type="spellStart"/>
            <w:r w:rsidRPr="00FE340C">
              <w:rPr>
                <w:rFonts w:asciiTheme="majorBidi" w:hAnsiTheme="majorBidi" w:cstheme="majorBidi"/>
                <w:sz w:val="18"/>
                <w:szCs w:val="18"/>
              </w:rPr>
              <w:t>Sherut</w:t>
            </w:r>
            <w:proofErr w:type="spellEnd"/>
            <w:r w:rsidRPr="00FE340C">
              <w:rPr>
                <w:rFonts w:asciiTheme="majorBidi" w:hAnsiTheme="majorBidi" w:cstheme="majorBidi"/>
                <w:sz w:val="18"/>
                <w:szCs w:val="18"/>
              </w:rPr>
              <w:t xml:space="preserve"> Leumi</w:t>
            </w:r>
          </w:p>
        </w:tc>
        <w:tc>
          <w:tcPr>
            <w:tcW w:w="0" w:type="auto"/>
            <w:tcBorders>
              <w:top w:val="nil"/>
              <w:left w:val="nil"/>
              <w:bottom w:val="nil"/>
              <w:right w:val="nil"/>
            </w:tcBorders>
          </w:tcPr>
          <w:p w14:paraId="573CF855"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w:t>
            </w:r>
          </w:p>
        </w:tc>
      </w:tr>
      <w:tr w:rsidR="00A259E1" w:rsidRPr="00D9589B" w14:paraId="041B1E43" w14:textId="77777777" w:rsidTr="00A259E1">
        <w:trPr>
          <w:trHeight w:val="276"/>
        </w:trPr>
        <w:tc>
          <w:tcPr>
            <w:tcW w:w="0" w:type="auto"/>
            <w:vMerge/>
            <w:tcBorders>
              <w:left w:val="nil"/>
              <w:right w:val="nil"/>
            </w:tcBorders>
            <w:hideMark/>
          </w:tcPr>
          <w:p w14:paraId="4A219558"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056B1EF9"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Part Secondary school</w:t>
            </w:r>
          </w:p>
        </w:tc>
        <w:tc>
          <w:tcPr>
            <w:tcW w:w="776" w:type="dxa"/>
            <w:tcBorders>
              <w:top w:val="nil"/>
              <w:left w:val="nil"/>
              <w:bottom w:val="nil"/>
              <w:right w:val="single" w:sz="4" w:space="0" w:color="auto"/>
            </w:tcBorders>
            <w:noWrap/>
            <w:hideMark/>
          </w:tcPr>
          <w:p w14:paraId="798FED4D"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19%</w:t>
            </w:r>
          </w:p>
        </w:tc>
        <w:tc>
          <w:tcPr>
            <w:tcW w:w="236" w:type="dxa"/>
            <w:tcBorders>
              <w:top w:val="nil"/>
              <w:left w:val="single" w:sz="4" w:space="0" w:color="auto"/>
              <w:bottom w:val="nil"/>
              <w:right w:val="single" w:sz="4" w:space="0" w:color="auto"/>
            </w:tcBorders>
          </w:tcPr>
          <w:p w14:paraId="218FA1AE"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single" w:sz="4" w:space="0" w:color="auto"/>
              <w:right w:val="nil"/>
            </w:tcBorders>
          </w:tcPr>
          <w:p w14:paraId="1E3A49AF"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single" w:sz="4" w:space="0" w:color="auto"/>
              <w:right w:val="nil"/>
            </w:tcBorders>
          </w:tcPr>
          <w:p w14:paraId="3D297E44"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Military Service</w:t>
            </w:r>
          </w:p>
        </w:tc>
        <w:tc>
          <w:tcPr>
            <w:tcW w:w="0" w:type="auto"/>
            <w:tcBorders>
              <w:top w:val="nil"/>
              <w:left w:val="nil"/>
              <w:bottom w:val="single" w:sz="4" w:space="0" w:color="auto"/>
              <w:right w:val="nil"/>
            </w:tcBorders>
          </w:tcPr>
          <w:p w14:paraId="7BDDB950"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17%</w:t>
            </w:r>
          </w:p>
        </w:tc>
      </w:tr>
      <w:tr w:rsidR="00A259E1" w:rsidRPr="00D9589B" w14:paraId="48EFEC8A" w14:textId="77777777" w:rsidTr="00A259E1">
        <w:trPr>
          <w:trHeight w:val="276"/>
        </w:trPr>
        <w:tc>
          <w:tcPr>
            <w:tcW w:w="0" w:type="auto"/>
            <w:vMerge/>
            <w:tcBorders>
              <w:left w:val="nil"/>
              <w:right w:val="nil"/>
            </w:tcBorders>
            <w:hideMark/>
          </w:tcPr>
          <w:p w14:paraId="1F64AEE8"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7496C774"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Secondary school</w:t>
            </w:r>
          </w:p>
        </w:tc>
        <w:tc>
          <w:tcPr>
            <w:tcW w:w="776" w:type="dxa"/>
            <w:tcBorders>
              <w:top w:val="nil"/>
              <w:left w:val="nil"/>
              <w:bottom w:val="nil"/>
              <w:right w:val="single" w:sz="4" w:space="0" w:color="auto"/>
            </w:tcBorders>
            <w:noWrap/>
            <w:hideMark/>
          </w:tcPr>
          <w:p w14:paraId="576EB0CA"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45%</w:t>
            </w:r>
          </w:p>
        </w:tc>
        <w:tc>
          <w:tcPr>
            <w:tcW w:w="236" w:type="dxa"/>
            <w:tcBorders>
              <w:top w:val="nil"/>
              <w:left w:val="single" w:sz="4" w:space="0" w:color="auto"/>
              <w:bottom w:val="nil"/>
              <w:right w:val="single" w:sz="4" w:space="0" w:color="auto"/>
            </w:tcBorders>
          </w:tcPr>
          <w:p w14:paraId="4C8114C4"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single" w:sz="4" w:space="0" w:color="auto"/>
              <w:left w:val="single" w:sz="4" w:space="0" w:color="auto"/>
              <w:bottom w:val="nil"/>
              <w:right w:val="nil"/>
            </w:tcBorders>
          </w:tcPr>
          <w:p w14:paraId="0F0685D0"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Unemployment duration</w:t>
            </w:r>
          </w:p>
        </w:tc>
        <w:tc>
          <w:tcPr>
            <w:tcW w:w="0" w:type="auto"/>
            <w:tcBorders>
              <w:top w:val="single" w:sz="4" w:space="0" w:color="auto"/>
              <w:left w:val="nil"/>
              <w:bottom w:val="nil"/>
              <w:right w:val="nil"/>
            </w:tcBorders>
          </w:tcPr>
          <w:p w14:paraId="0848318A"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&lt;1 year</w:t>
            </w:r>
          </w:p>
        </w:tc>
        <w:tc>
          <w:tcPr>
            <w:tcW w:w="0" w:type="auto"/>
            <w:tcBorders>
              <w:top w:val="single" w:sz="4" w:space="0" w:color="auto"/>
              <w:left w:val="nil"/>
              <w:bottom w:val="nil"/>
              <w:right w:val="nil"/>
            </w:tcBorders>
          </w:tcPr>
          <w:p w14:paraId="54A13EB8"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8%</w:t>
            </w:r>
          </w:p>
        </w:tc>
      </w:tr>
      <w:tr w:rsidR="00A259E1" w:rsidRPr="00D9589B" w14:paraId="03CB7111" w14:textId="77777777" w:rsidTr="00A259E1">
        <w:trPr>
          <w:trHeight w:val="276"/>
        </w:trPr>
        <w:tc>
          <w:tcPr>
            <w:tcW w:w="0" w:type="auto"/>
            <w:vMerge/>
            <w:tcBorders>
              <w:left w:val="nil"/>
              <w:right w:val="nil"/>
            </w:tcBorders>
            <w:hideMark/>
          </w:tcPr>
          <w:p w14:paraId="37523FDA"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6968603D" w14:textId="77777777" w:rsidR="00A259E1" w:rsidRPr="00FE340C" w:rsidRDefault="00A259E1" w:rsidP="00A259E1">
            <w:pPr>
              <w:autoSpaceDE w:val="0"/>
              <w:autoSpaceDN w:val="0"/>
              <w:bidi w:val="0"/>
              <w:adjustRightInd w:val="0"/>
              <w:rPr>
                <w:rFonts w:asciiTheme="majorBidi" w:hAnsiTheme="majorBidi" w:cstheme="majorBidi"/>
                <w:sz w:val="18"/>
                <w:szCs w:val="18"/>
              </w:rPr>
            </w:pPr>
            <w:proofErr w:type="spellStart"/>
            <w:r w:rsidRPr="00FE340C">
              <w:rPr>
                <w:rFonts w:asciiTheme="majorBidi" w:hAnsiTheme="majorBidi" w:cstheme="majorBidi"/>
                <w:sz w:val="18"/>
                <w:szCs w:val="18"/>
              </w:rPr>
              <w:t>Bagrut</w:t>
            </w:r>
            <w:proofErr w:type="spellEnd"/>
            <w:r w:rsidRPr="00FE340C">
              <w:rPr>
                <w:rFonts w:asciiTheme="majorBidi" w:hAnsiTheme="majorBidi" w:cstheme="majorBidi"/>
                <w:sz w:val="18"/>
                <w:szCs w:val="18"/>
              </w:rPr>
              <w:t xml:space="preserve"> certificate</w:t>
            </w:r>
          </w:p>
        </w:tc>
        <w:tc>
          <w:tcPr>
            <w:tcW w:w="776" w:type="dxa"/>
            <w:tcBorders>
              <w:top w:val="nil"/>
              <w:left w:val="nil"/>
              <w:bottom w:val="nil"/>
              <w:right w:val="single" w:sz="4" w:space="0" w:color="auto"/>
            </w:tcBorders>
            <w:noWrap/>
            <w:hideMark/>
          </w:tcPr>
          <w:p w14:paraId="64410064"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w:t>
            </w:r>
          </w:p>
        </w:tc>
        <w:tc>
          <w:tcPr>
            <w:tcW w:w="236" w:type="dxa"/>
            <w:tcBorders>
              <w:top w:val="nil"/>
              <w:left w:val="single" w:sz="4" w:space="0" w:color="auto"/>
              <w:bottom w:val="nil"/>
              <w:right w:val="single" w:sz="4" w:space="0" w:color="auto"/>
            </w:tcBorders>
          </w:tcPr>
          <w:p w14:paraId="2CB8DC50"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4AE8B6B0"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5CB55EAB"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2 - 3 years</w:t>
            </w:r>
          </w:p>
        </w:tc>
        <w:tc>
          <w:tcPr>
            <w:tcW w:w="0" w:type="auto"/>
            <w:tcBorders>
              <w:top w:val="nil"/>
              <w:left w:val="nil"/>
              <w:bottom w:val="nil"/>
              <w:right w:val="nil"/>
            </w:tcBorders>
          </w:tcPr>
          <w:p w14:paraId="34FDB311"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9%</w:t>
            </w:r>
          </w:p>
        </w:tc>
      </w:tr>
      <w:tr w:rsidR="00A259E1" w:rsidRPr="00D9589B" w14:paraId="7AF22D05" w14:textId="77777777" w:rsidTr="00A259E1">
        <w:trPr>
          <w:trHeight w:val="276"/>
        </w:trPr>
        <w:tc>
          <w:tcPr>
            <w:tcW w:w="0" w:type="auto"/>
            <w:vMerge/>
            <w:tcBorders>
              <w:left w:val="nil"/>
              <w:right w:val="nil"/>
            </w:tcBorders>
            <w:hideMark/>
          </w:tcPr>
          <w:p w14:paraId="2EBD3D25"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2CDF6F1D"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First Degree</w:t>
            </w:r>
          </w:p>
        </w:tc>
        <w:tc>
          <w:tcPr>
            <w:tcW w:w="776" w:type="dxa"/>
            <w:tcBorders>
              <w:top w:val="nil"/>
              <w:left w:val="nil"/>
              <w:bottom w:val="nil"/>
              <w:right w:val="single" w:sz="4" w:space="0" w:color="auto"/>
            </w:tcBorders>
            <w:noWrap/>
            <w:hideMark/>
          </w:tcPr>
          <w:p w14:paraId="12B667A1"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3%</w:t>
            </w:r>
          </w:p>
        </w:tc>
        <w:tc>
          <w:tcPr>
            <w:tcW w:w="236" w:type="dxa"/>
            <w:tcBorders>
              <w:top w:val="nil"/>
              <w:left w:val="single" w:sz="4" w:space="0" w:color="auto"/>
              <w:bottom w:val="nil"/>
              <w:right w:val="single" w:sz="4" w:space="0" w:color="auto"/>
            </w:tcBorders>
          </w:tcPr>
          <w:p w14:paraId="7AB258E3"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2708EEA8"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1CB875FB"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3&gt; years</w:t>
            </w:r>
          </w:p>
        </w:tc>
        <w:tc>
          <w:tcPr>
            <w:tcW w:w="0" w:type="auto"/>
            <w:tcBorders>
              <w:top w:val="nil"/>
              <w:left w:val="nil"/>
              <w:bottom w:val="nil"/>
              <w:right w:val="nil"/>
            </w:tcBorders>
          </w:tcPr>
          <w:p w14:paraId="6B92D494"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82%</w:t>
            </w:r>
          </w:p>
        </w:tc>
      </w:tr>
      <w:tr w:rsidR="00A259E1" w:rsidRPr="00D9589B" w14:paraId="7FEE9FCF" w14:textId="77777777" w:rsidTr="00A259E1">
        <w:trPr>
          <w:trHeight w:val="276"/>
        </w:trPr>
        <w:tc>
          <w:tcPr>
            <w:tcW w:w="0" w:type="auto"/>
            <w:vMerge/>
            <w:tcBorders>
              <w:left w:val="nil"/>
              <w:right w:val="nil"/>
            </w:tcBorders>
            <w:hideMark/>
          </w:tcPr>
          <w:p w14:paraId="37B61160"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5EC573C1"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Second Degree</w:t>
            </w:r>
          </w:p>
        </w:tc>
        <w:tc>
          <w:tcPr>
            <w:tcW w:w="776" w:type="dxa"/>
            <w:tcBorders>
              <w:top w:val="nil"/>
              <w:left w:val="nil"/>
              <w:bottom w:val="nil"/>
              <w:right w:val="single" w:sz="4" w:space="0" w:color="auto"/>
            </w:tcBorders>
            <w:noWrap/>
            <w:hideMark/>
          </w:tcPr>
          <w:p w14:paraId="57F691D2"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w:t>
            </w:r>
          </w:p>
        </w:tc>
        <w:tc>
          <w:tcPr>
            <w:tcW w:w="236" w:type="dxa"/>
            <w:tcBorders>
              <w:top w:val="nil"/>
              <w:left w:val="single" w:sz="4" w:space="0" w:color="auto"/>
              <w:bottom w:val="nil"/>
              <w:right w:val="single" w:sz="4" w:space="0" w:color="auto"/>
            </w:tcBorders>
          </w:tcPr>
          <w:p w14:paraId="294515E8"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single" w:sz="4" w:space="0" w:color="auto"/>
              <w:right w:val="nil"/>
            </w:tcBorders>
          </w:tcPr>
          <w:p w14:paraId="5A663F58"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single" w:sz="4" w:space="0" w:color="auto"/>
              <w:right w:val="nil"/>
            </w:tcBorders>
          </w:tcPr>
          <w:p w14:paraId="1F98F98C"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None</w:t>
            </w:r>
          </w:p>
        </w:tc>
        <w:tc>
          <w:tcPr>
            <w:tcW w:w="0" w:type="auto"/>
            <w:tcBorders>
              <w:top w:val="nil"/>
              <w:left w:val="nil"/>
              <w:bottom w:val="single" w:sz="4" w:space="0" w:color="auto"/>
              <w:right w:val="nil"/>
            </w:tcBorders>
          </w:tcPr>
          <w:p w14:paraId="4AAA3CE3"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0%</w:t>
            </w:r>
          </w:p>
        </w:tc>
      </w:tr>
      <w:tr w:rsidR="00A259E1" w:rsidRPr="00D9589B" w14:paraId="03703B8D" w14:textId="77777777" w:rsidTr="00A259E1">
        <w:trPr>
          <w:trHeight w:val="276"/>
        </w:trPr>
        <w:tc>
          <w:tcPr>
            <w:tcW w:w="0" w:type="auto"/>
            <w:vMerge/>
            <w:tcBorders>
              <w:left w:val="nil"/>
              <w:right w:val="nil"/>
            </w:tcBorders>
            <w:hideMark/>
          </w:tcPr>
          <w:p w14:paraId="0075D61E"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43A3F193"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Third Degree</w:t>
            </w:r>
          </w:p>
        </w:tc>
        <w:tc>
          <w:tcPr>
            <w:tcW w:w="776" w:type="dxa"/>
            <w:tcBorders>
              <w:top w:val="nil"/>
              <w:left w:val="nil"/>
              <w:bottom w:val="nil"/>
              <w:right w:val="single" w:sz="4" w:space="0" w:color="auto"/>
            </w:tcBorders>
            <w:noWrap/>
            <w:hideMark/>
          </w:tcPr>
          <w:p w14:paraId="0377627C"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0%</w:t>
            </w:r>
          </w:p>
        </w:tc>
        <w:tc>
          <w:tcPr>
            <w:tcW w:w="236" w:type="dxa"/>
            <w:tcBorders>
              <w:top w:val="nil"/>
              <w:left w:val="single" w:sz="4" w:space="0" w:color="auto"/>
              <w:bottom w:val="nil"/>
              <w:right w:val="single" w:sz="4" w:space="0" w:color="auto"/>
            </w:tcBorders>
          </w:tcPr>
          <w:p w14:paraId="1609D1F7"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single" w:sz="4" w:space="0" w:color="auto"/>
              <w:left w:val="single" w:sz="4" w:space="0" w:color="auto"/>
              <w:bottom w:val="nil"/>
              <w:right w:val="nil"/>
            </w:tcBorders>
          </w:tcPr>
          <w:p w14:paraId="11C8BCF0"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Disability</w:t>
            </w:r>
          </w:p>
        </w:tc>
        <w:tc>
          <w:tcPr>
            <w:tcW w:w="0" w:type="auto"/>
            <w:tcBorders>
              <w:top w:val="single" w:sz="4" w:space="0" w:color="auto"/>
              <w:left w:val="nil"/>
              <w:bottom w:val="nil"/>
              <w:right w:val="nil"/>
            </w:tcBorders>
          </w:tcPr>
          <w:p w14:paraId="5D04EC3F"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None</w:t>
            </w:r>
          </w:p>
        </w:tc>
        <w:tc>
          <w:tcPr>
            <w:tcW w:w="0" w:type="auto"/>
            <w:tcBorders>
              <w:top w:val="single" w:sz="4" w:space="0" w:color="auto"/>
              <w:left w:val="nil"/>
              <w:bottom w:val="nil"/>
              <w:right w:val="nil"/>
            </w:tcBorders>
          </w:tcPr>
          <w:p w14:paraId="20E81B68"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91%</w:t>
            </w:r>
          </w:p>
        </w:tc>
      </w:tr>
      <w:tr w:rsidR="00A259E1" w:rsidRPr="00D9589B" w14:paraId="6BDE80B5" w14:textId="77777777" w:rsidTr="00A259E1">
        <w:trPr>
          <w:trHeight w:val="276"/>
        </w:trPr>
        <w:tc>
          <w:tcPr>
            <w:tcW w:w="0" w:type="auto"/>
            <w:vMerge/>
            <w:tcBorders>
              <w:left w:val="nil"/>
              <w:right w:val="nil"/>
            </w:tcBorders>
            <w:hideMark/>
          </w:tcPr>
          <w:p w14:paraId="03A950BD"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118B2533"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Associate degree</w:t>
            </w:r>
          </w:p>
        </w:tc>
        <w:tc>
          <w:tcPr>
            <w:tcW w:w="776" w:type="dxa"/>
            <w:tcBorders>
              <w:top w:val="nil"/>
              <w:left w:val="nil"/>
              <w:bottom w:val="nil"/>
              <w:right w:val="single" w:sz="4" w:space="0" w:color="auto"/>
            </w:tcBorders>
            <w:noWrap/>
            <w:hideMark/>
          </w:tcPr>
          <w:p w14:paraId="221ED465"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w:t>
            </w:r>
          </w:p>
        </w:tc>
        <w:tc>
          <w:tcPr>
            <w:tcW w:w="236" w:type="dxa"/>
            <w:tcBorders>
              <w:top w:val="nil"/>
              <w:left w:val="single" w:sz="4" w:space="0" w:color="auto"/>
              <w:bottom w:val="nil"/>
              <w:right w:val="single" w:sz="4" w:space="0" w:color="auto"/>
            </w:tcBorders>
          </w:tcPr>
          <w:p w14:paraId="13C6E961"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50F3FB0A"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3AF28F71"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1% to 19%</w:t>
            </w:r>
          </w:p>
        </w:tc>
        <w:tc>
          <w:tcPr>
            <w:tcW w:w="0" w:type="auto"/>
            <w:tcBorders>
              <w:top w:val="nil"/>
              <w:left w:val="nil"/>
              <w:bottom w:val="nil"/>
              <w:right w:val="nil"/>
            </w:tcBorders>
          </w:tcPr>
          <w:p w14:paraId="0675AF9B"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w:t>
            </w:r>
          </w:p>
        </w:tc>
      </w:tr>
      <w:tr w:rsidR="00A259E1" w:rsidRPr="00D9589B" w14:paraId="5DCBE8D7" w14:textId="77777777" w:rsidTr="00A259E1">
        <w:trPr>
          <w:trHeight w:val="276"/>
        </w:trPr>
        <w:tc>
          <w:tcPr>
            <w:tcW w:w="0" w:type="auto"/>
            <w:vMerge/>
            <w:tcBorders>
              <w:left w:val="nil"/>
              <w:right w:val="nil"/>
            </w:tcBorders>
            <w:hideMark/>
          </w:tcPr>
          <w:p w14:paraId="51FC90D2"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614CA5DF"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License</w:t>
            </w:r>
          </w:p>
        </w:tc>
        <w:tc>
          <w:tcPr>
            <w:tcW w:w="776" w:type="dxa"/>
            <w:tcBorders>
              <w:top w:val="nil"/>
              <w:left w:val="nil"/>
              <w:bottom w:val="nil"/>
              <w:right w:val="single" w:sz="4" w:space="0" w:color="auto"/>
            </w:tcBorders>
            <w:noWrap/>
            <w:hideMark/>
          </w:tcPr>
          <w:p w14:paraId="54845731"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0%</w:t>
            </w:r>
          </w:p>
        </w:tc>
        <w:tc>
          <w:tcPr>
            <w:tcW w:w="236" w:type="dxa"/>
            <w:tcBorders>
              <w:top w:val="nil"/>
              <w:left w:val="single" w:sz="4" w:space="0" w:color="auto"/>
              <w:bottom w:val="nil"/>
              <w:right w:val="single" w:sz="4" w:space="0" w:color="auto"/>
            </w:tcBorders>
          </w:tcPr>
          <w:p w14:paraId="7411E450"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6D70D861"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1D2A033E"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20% to 39%</w:t>
            </w:r>
          </w:p>
        </w:tc>
        <w:tc>
          <w:tcPr>
            <w:tcW w:w="0" w:type="auto"/>
            <w:tcBorders>
              <w:top w:val="nil"/>
              <w:left w:val="nil"/>
              <w:bottom w:val="nil"/>
              <w:right w:val="nil"/>
            </w:tcBorders>
          </w:tcPr>
          <w:p w14:paraId="6FCB1AB1"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w:t>
            </w:r>
          </w:p>
        </w:tc>
      </w:tr>
      <w:tr w:rsidR="00A259E1" w:rsidRPr="00D9589B" w14:paraId="528FE0C8" w14:textId="77777777" w:rsidTr="00A259E1">
        <w:trPr>
          <w:trHeight w:val="276"/>
        </w:trPr>
        <w:tc>
          <w:tcPr>
            <w:tcW w:w="0" w:type="auto"/>
            <w:vMerge/>
            <w:tcBorders>
              <w:left w:val="nil"/>
              <w:right w:val="nil"/>
            </w:tcBorders>
            <w:hideMark/>
          </w:tcPr>
          <w:p w14:paraId="72B079B6"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right w:val="nil"/>
            </w:tcBorders>
            <w:noWrap/>
            <w:hideMark/>
          </w:tcPr>
          <w:p w14:paraId="773A33C0"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 Education</w:t>
            </w:r>
          </w:p>
        </w:tc>
        <w:tc>
          <w:tcPr>
            <w:tcW w:w="776" w:type="dxa"/>
            <w:tcBorders>
              <w:top w:val="nil"/>
              <w:left w:val="nil"/>
              <w:right w:val="single" w:sz="4" w:space="0" w:color="auto"/>
            </w:tcBorders>
            <w:noWrap/>
            <w:hideMark/>
          </w:tcPr>
          <w:p w14:paraId="0EE037AD"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w:t>
            </w:r>
          </w:p>
        </w:tc>
        <w:tc>
          <w:tcPr>
            <w:tcW w:w="236" w:type="dxa"/>
            <w:tcBorders>
              <w:top w:val="nil"/>
              <w:left w:val="single" w:sz="4" w:space="0" w:color="auto"/>
              <w:right w:val="single" w:sz="4" w:space="0" w:color="auto"/>
            </w:tcBorders>
          </w:tcPr>
          <w:p w14:paraId="4AC4A31E"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right w:val="nil"/>
            </w:tcBorders>
          </w:tcPr>
          <w:p w14:paraId="74B2835F"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right w:val="nil"/>
            </w:tcBorders>
          </w:tcPr>
          <w:p w14:paraId="7F66CCAB"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right w:val="nil"/>
            </w:tcBorders>
          </w:tcPr>
          <w:p w14:paraId="25C6B163"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p>
        </w:tc>
      </w:tr>
    </w:tbl>
    <w:p w14:paraId="48FB2CC2" w14:textId="49730C88" w:rsidR="001C28BD" w:rsidRPr="00173678" w:rsidRDefault="00173678" w:rsidP="00173678">
      <w:pPr>
        <w:bidi w:val="0"/>
        <w:spacing w:after="0"/>
        <w:rPr>
          <w:rFonts w:asciiTheme="majorBidi" w:hAnsiTheme="majorBidi" w:cstheme="majorBidi"/>
        </w:rPr>
      </w:pPr>
      <w:r>
        <w:rPr>
          <w:rFonts w:asciiTheme="majorBidi" w:hAnsiTheme="majorBidi" w:cstheme="majorBidi"/>
        </w:rPr>
        <w:t xml:space="preserve">* </w:t>
      </w:r>
      <w:r w:rsidRPr="00173678">
        <w:rPr>
          <w:rFonts w:asciiTheme="majorBidi" w:hAnsiTheme="majorBidi" w:cstheme="majorBidi"/>
          <w:sz w:val="20"/>
          <w:szCs w:val="20"/>
        </w:rPr>
        <w:t xml:space="preserve">based on 55,989 job seekers </w:t>
      </w:r>
    </w:p>
    <w:p w14:paraId="514ED602" w14:textId="77777777" w:rsidR="00A259E1" w:rsidRDefault="00A259E1" w:rsidP="00A259E1">
      <w:pPr>
        <w:bidi w:val="0"/>
        <w:spacing w:after="0"/>
        <w:rPr>
          <w:rFonts w:asciiTheme="majorBidi" w:hAnsiTheme="majorBidi" w:cstheme="majorBidi"/>
        </w:rPr>
      </w:pPr>
    </w:p>
    <w:p w14:paraId="5767944D" w14:textId="01477452" w:rsidR="00B760CE" w:rsidRPr="00D9589B" w:rsidRDefault="00311FD5" w:rsidP="00B760CE">
      <w:pPr>
        <w:autoSpaceDE w:val="0"/>
        <w:autoSpaceDN w:val="0"/>
        <w:bidi w:val="0"/>
        <w:adjustRightInd w:val="0"/>
        <w:spacing w:after="0" w:line="360" w:lineRule="auto"/>
        <w:ind w:firstLine="720"/>
        <w:rPr>
          <w:rFonts w:asciiTheme="majorBidi" w:hAnsiTheme="majorBidi" w:cstheme="majorBidi"/>
        </w:rPr>
      </w:pPr>
      <w:r>
        <w:rPr>
          <w:rFonts w:asciiTheme="majorBidi" w:hAnsiTheme="majorBidi" w:cstheme="majorBidi"/>
        </w:rPr>
        <w:t>T</w:t>
      </w:r>
      <w:r w:rsidR="00B760CE">
        <w:rPr>
          <w:rFonts w:asciiTheme="majorBidi" w:hAnsiTheme="majorBidi" w:cstheme="majorBidi"/>
        </w:rPr>
        <w:t xml:space="preserve">o fix and suitable the data for analysis, it was needed to categorize the columns and after to summarize the data </w:t>
      </w:r>
      <w:r w:rsidR="00B760CE" w:rsidRPr="00666B7C">
        <w:rPr>
          <w:rFonts w:asciiTheme="majorBidi" w:hAnsiTheme="majorBidi" w:cstheme="majorBidi"/>
        </w:rPr>
        <w:t>(</w:t>
      </w:r>
      <w:r w:rsidR="005923C9" w:rsidRPr="00666B7C">
        <w:fldChar w:fldCharType="begin"/>
      </w:r>
      <w:r w:rsidR="005923C9" w:rsidRPr="00666B7C">
        <w:instrText xml:space="preserve"> HYPERLINK \l "Table_1" </w:instrText>
      </w:r>
      <w:r w:rsidR="005923C9" w:rsidRPr="00666B7C">
        <w:rPr>
          <w:rPrChange w:id="109" w:author="bs" w:date="2020-06-26T17:34:00Z">
            <w:rPr>
              <w:rStyle w:val="Hyperlink"/>
              <w:rFonts w:asciiTheme="majorBidi" w:hAnsiTheme="majorBidi" w:cstheme="majorBidi"/>
            </w:rPr>
          </w:rPrChange>
        </w:rPr>
        <w:fldChar w:fldCharType="separate"/>
      </w:r>
      <w:r w:rsidR="00B760CE" w:rsidRPr="00666B7C">
        <w:rPr>
          <w:rStyle w:val="Hyperlink"/>
          <w:rFonts w:asciiTheme="majorBidi" w:hAnsiTheme="majorBidi" w:cstheme="majorBidi"/>
          <w:u w:val="none"/>
          <w:rPrChange w:id="110" w:author="bs" w:date="2020-06-26T17:34:00Z">
            <w:rPr>
              <w:rStyle w:val="Hyperlink"/>
              <w:rFonts w:asciiTheme="majorBidi" w:hAnsiTheme="majorBidi" w:cstheme="majorBidi"/>
            </w:rPr>
          </w:rPrChange>
        </w:rPr>
        <w:t>Table 1</w:t>
      </w:r>
      <w:r w:rsidR="005923C9" w:rsidRPr="00666B7C">
        <w:rPr>
          <w:rStyle w:val="Hyperlink"/>
          <w:rFonts w:asciiTheme="majorBidi" w:hAnsiTheme="majorBidi" w:cstheme="majorBidi"/>
          <w:u w:val="none"/>
          <w:rPrChange w:id="111" w:author="bs" w:date="2020-06-26T17:34:00Z">
            <w:rPr>
              <w:rStyle w:val="Hyperlink"/>
              <w:rFonts w:asciiTheme="majorBidi" w:hAnsiTheme="majorBidi" w:cstheme="majorBidi"/>
            </w:rPr>
          </w:rPrChange>
        </w:rPr>
        <w:fldChar w:fldCharType="end"/>
      </w:r>
      <w:r w:rsidR="00B760CE">
        <w:rPr>
          <w:rFonts w:asciiTheme="majorBidi" w:hAnsiTheme="majorBidi" w:cstheme="majorBidi"/>
        </w:rPr>
        <w:t xml:space="preserve">). </w:t>
      </w:r>
      <w:r w:rsidR="00B760CE" w:rsidRPr="00D9589B">
        <w:rPr>
          <w:rFonts w:asciiTheme="majorBidi" w:hAnsiTheme="majorBidi" w:cstheme="majorBidi"/>
        </w:rPr>
        <w:t>1860 unique activities categorized to 30 unique. Age column is categorized to groups of 18-29, 30-39, 40-49, 50-54, 55+. Education' column was divided into categories: elementary, high school, degree, professional certificate</w:t>
      </w:r>
      <w:r w:rsidR="00B760CE">
        <w:rPr>
          <w:rFonts w:asciiTheme="majorBidi" w:hAnsiTheme="majorBidi" w:cstheme="majorBidi"/>
        </w:rPr>
        <w:t>,</w:t>
      </w:r>
      <w:r w:rsidR="00B760CE" w:rsidRPr="00D9589B">
        <w:rPr>
          <w:rFonts w:asciiTheme="majorBidi" w:hAnsiTheme="majorBidi" w:cstheme="majorBidi"/>
        </w:rPr>
        <w:t xml:space="preserve"> and no </w:t>
      </w:r>
      <w:r w:rsidR="00B760CE" w:rsidRPr="00D9589B">
        <w:rPr>
          <w:rFonts w:asciiTheme="majorBidi" w:hAnsiTheme="majorBidi" w:cstheme="majorBidi"/>
        </w:rPr>
        <w:lastRenderedPageBreak/>
        <w:t>education. Religion column also divided into Jewish, Christian, Druze, Muslim</w:t>
      </w:r>
      <w:r w:rsidR="00B760CE">
        <w:rPr>
          <w:rFonts w:asciiTheme="majorBidi" w:hAnsiTheme="majorBidi" w:cstheme="majorBidi"/>
        </w:rPr>
        <w:t>,</w:t>
      </w:r>
      <w:r w:rsidR="00B760CE" w:rsidRPr="00D9589B">
        <w:rPr>
          <w:rFonts w:asciiTheme="majorBidi" w:hAnsiTheme="majorBidi" w:cstheme="majorBidi"/>
        </w:rPr>
        <w:t xml:space="preserve"> or other. </w:t>
      </w:r>
      <w:commentRangeStart w:id="112"/>
      <w:commentRangeStart w:id="113"/>
      <w:r w:rsidR="00B760CE">
        <w:rPr>
          <w:rFonts w:asciiTheme="majorBidi" w:hAnsiTheme="majorBidi" w:cstheme="majorBidi"/>
        </w:rPr>
        <w:t>The c</w:t>
      </w:r>
      <w:r w:rsidR="00B760CE" w:rsidRPr="00D9589B">
        <w:rPr>
          <w:rFonts w:asciiTheme="majorBidi" w:hAnsiTheme="majorBidi" w:cstheme="majorBidi"/>
        </w:rPr>
        <w:t xml:space="preserve">ountry of </w:t>
      </w:r>
      <w:r w:rsidR="00B760CE">
        <w:rPr>
          <w:rFonts w:asciiTheme="majorBidi" w:hAnsiTheme="majorBidi" w:cstheme="majorBidi"/>
        </w:rPr>
        <w:t>the b</w:t>
      </w:r>
      <w:r w:rsidR="00B760CE" w:rsidRPr="00D9589B">
        <w:rPr>
          <w:rFonts w:asciiTheme="majorBidi" w:hAnsiTheme="majorBidi" w:cstheme="majorBidi"/>
        </w:rPr>
        <w:t>irth column has grouped to Judea and Samaria, Golan Heights, Gaza</w:t>
      </w:r>
      <w:r w:rsidR="00B760CE">
        <w:rPr>
          <w:rFonts w:asciiTheme="majorBidi" w:hAnsiTheme="majorBidi" w:cstheme="majorBidi"/>
        </w:rPr>
        <w:t>,</w:t>
      </w:r>
      <w:r w:rsidR="00B760CE" w:rsidRPr="00D9589B">
        <w:rPr>
          <w:rFonts w:asciiTheme="majorBidi" w:hAnsiTheme="majorBidi" w:cstheme="majorBidi"/>
        </w:rPr>
        <w:t xml:space="preserve"> and Sinai</w:t>
      </w:r>
      <w:commentRangeEnd w:id="112"/>
      <w:r w:rsidR="00666B7C">
        <w:rPr>
          <w:rStyle w:val="a5"/>
        </w:rPr>
        <w:commentReference w:id="112"/>
      </w:r>
      <w:commentRangeEnd w:id="113"/>
      <w:r w:rsidR="005B54F4">
        <w:rPr>
          <w:rStyle w:val="a5"/>
        </w:rPr>
        <w:commentReference w:id="113"/>
      </w:r>
      <w:r w:rsidR="00B760CE" w:rsidRPr="00D9589B">
        <w:rPr>
          <w:rFonts w:asciiTheme="majorBidi" w:hAnsiTheme="majorBidi" w:cstheme="majorBidi"/>
        </w:rPr>
        <w:t xml:space="preserve">. Disability Percentage column was divided into categories: [0,1), [1,20), [20, 40), [40,60), [60,100]. </w:t>
      </w:r>
      <w:r w:rsidR="00B760CE">
        <w:rPr>
          <w:rFonts w:asciiTheme="majorBidi" w:hAnsiTheme="majorBidi" w:cstheme="majorBidi"/>
        </w:rPr>
        <w:t>The l</w:t>
      </w:r>
      <w:r w:rsidR="00B760CE" w:rsidRPr="00D9589B">
        <w:rPr>
          <w:rFonts w:asciiTheme="majorBidi" w:hAnsiTheme="majorBidi" w:cstheme="majorBidi"/>
        </w:rPr>
        <w:t>anguage column has many options because each language has its level, therefore, all extensions could be subtracted and left with only the name of the language. Licenses column has been converted from subdivision of categories into categories themselves. Family Status w</w:t>
      </w:r>
      <w:r w:rsidR="00B760CE">
        <w:rPr>
          <w:rFonts w:asciiTheme="majorBidi" w:hAnsiTheme="majorBidi" w:cstheme="majorBidi"/>
        </w:rPr>
        <w:t>as</w:t>
      </w:r>
      <w:r w:rsidR="00B760CE" w:rsidRPr="00D9589B">
        <w:rPr>
          <w:rFonts w:asciiTheme="majorBidi" w:hAnsiTheme="majorBidi" w:cstheme="majorBidi"/>
        </w:rPr>
        <w:t xml:space="preserve"> controversial (values such as vacancy, polygamy, alliance, prescription) so they were converted to main: single, married, unknown including the regular of </w:t>
      </w:r>
      <w:r w:rsidR="00B760CE">
        <w:rPr>
          <w:rFonts w:asciiTheme="majorBidi" w:hAnsiTheme="majorBidi" w:cstheme="majorBidi"/>
        </w:rPr>
        <w:t xml:space="preserve">a </w:t>
      </w:r>
      <w:r w:rsidR="00B760CE" w:rsidRPr="00D9589B">
        <w:rPr>
          <w:rFonts w:asciiTheme="majorBidi" w:hAnsiTheme="majorBidi" w:cstheme="majorBidi"/>
        </w:rPr>
        <w:t xml:space="preserve">widow and divorced. </w:t>
      </w:r>
      <w:r w:rsidR="00B760CE">
        <w:rPr>
          <w:rFonts w:asciiTheme="majorBidi" w:hAnsiTheme="majorBidi" w:cstheme="majorBidi"/>
        </w:rPr>
        <w:t>The n</w:t>
      </w:r>
      <w:r w:rsidR="00B760CE" w:rsidRPr="00D9589B">
        <w:rPr>
          <w:rFonts w:asciiTheme="majorBidi" w:hAnsiTheme="majorBidi" w:cstheme="majorBidi"/>
        </w:rPr>
        <w:t xml:space="preserve">umber of </w:t>
      </w:r>
      <w:r w:rsidR="00B760CE">
        <w:rPr>
          <w:rFonts w:asciiTheme="majorBidi" w:hAnsiTheme="majorBidi" w:cstheme="majorBidi"/>
        </w:rPr>
        <w:t>c</w:t>
      </w:r>
      <w:r w:rsidR="00B760CE" w:rsidRPr="00D9589B">
        <w:rPr>
          <w:rFonts w:asciiTheme="majorBidi" w:hAnsiTheme="majorBidi" w:cstheme="majorBidi"/>
        </w:rPr>
        <w:t>hildren up to the age of 18 have been cataloged by 0-7, 8+.</w:t>
      </w:r>
    </w:p>
    <w:p w14:paraId="77F618FC" w14:textId="77777777" w:rsidR="00F26EFF" w:rsidRDefault="00B760CE" w:rsidP="00F26EFF">
      <w:pPr>
        <w:autoSpaceDE w:val="0"/>
        <w:autoSpaceDN w:val="0"/>
        <w:bidi w:val="0"/>
        <w:adjustRightInd w:val="0"/>
        <w:spacing w:after="0" w:line="360" w:lineRule="auto"/>
        <w:ind w:firstLine="720"/>
        <w:rPr>
          <w:rFonts w:asciiTheme="majorBidi" w:hAnsiTheme="majorBidi" w:cstheme="majorBidi"/>
        </w:rPr>
      </w:pPr>
      <w:r w:rsidRPr="00D9589B">
        <w:rPr>
          <w:rFonts w:asciiTheme="majorBidi" w:hAnsiTheme="majorBidi" w:cstheme="majorBidi"/>
        </w:rPr>
        <w:t xml:space="preserve">Changing the "Activities that went through the program" column was </w:t>
      </w:r>
      <w:r>
        <w:rPr>
          <w:rFonts w:asciiTheme="majorBidi" w:hAnsiTheme="majorBidi" w:cstheme="majorBidi"/>
        </w:rPr>
        <w:t xml:space="preserve">a </w:t>
      </w:r>
      <w:r w:rsidRPr="00D9589B">
        <w:rPr>
          <w:rFonts w:asciiTheme="majorBidi" w:hAnsiTheme="majorBidi" w:cstheme="majorBidi"/>
        </w:rPr>
        <w:t xml:space="preserve">must because when employees of the IES open a new activity, they can give </w:t>
      </w:r>
      <w:r>
        <w:rPr>
          <w:rFonts w:asciiTheme="majorBidi" w:hAnsiTheme="majorBidi" w:cstheme="majorBidi"/>
        </w:rPr>
        <w:t xml:space="preserve">a </w:t>
      </w:r>
      <w:r w:rsidRPr="00D9589B">
        <w:rPr>
          <w:rFonts w:asciiTheme="majorBidi" w:hAnsiTheme="majorBidi" w:cstheme="majorBidi"/>
        </w:rPr>
        <w:t>free text to the program name and not choose one from a predefined list. Therefore, 1860 unique values were created and had to be filtered, categorized</w:t>
      </w:r>
      <w:r>
        <w:rPr>
          <w:rFonts w:asciiTheme="majorBidi" w:hAnsiTheme="majorBidi" w:cstheme="majorBidi"/>
        </w:rPr>
        <w:t>,</w:t>
      </w:r>
      <w:r w:rsidRPr="00D9589B">
        <w:rPr>
          <w:rFonts w:asciiTheme="majorBidi" w:hAnsiTheme="majorBidi" w:cstheme="majorBidi"/>
        </w:rPr>
        <w:t xml:space="preserve"> and creating </w:t>
      </w:r>
      <w:r>
        <w:rPr>
          <w:rFonts w:asciiTheme="majorBidi" w:hAnsiTheme="majorBidi" w:cstheme="majorBidi"/>
        </w:rPr>
        <w:t xml:space="preserve">a </w:t>
      </w:r>
      <w:r w:rsidRPr="00D9589B">
        <w:rPr>
          <w:rFonts w:asciiTheme="majorBidi" w:hAnsiTheme="majorBidi" w:cstheme="majorBidi"/>
        </w:rPr>
        <w:t>predefined list of smaller and pre-agreed activities. After manipulating the data, only 30 unique activities were left. After these actions, all activities had to be deployed to indicate whether the jobseeker was in the same activity, if the jobseeker was in the activity receiving the value 1 and if not receiving value 0.</w:t>
      </w:r>
      <w:r w:rsidR="00F26EFF">
        <w:rPr>
          <w:rFonts w:asciiTheme="majorBidi" w:hAnsiTheme="majorBidi" w:cstheme="majorBidi"/>
        </w:rPr>
        <w:tab/>
      </w:r>
      <w:r w:rsidRPr="00D9589B">
        <w:rPr>
          <w:rFonts w:asciiTheme="majorBidi" w:hAnsiTheme="majorBidi" w:cstheme="majorBidi"/>
        </w:rPr>
        <w:t>'Depth of unemployment in months' column values are from 0 to 100 were divided by 10 with the result rounded to get a categorical column. The age column is categorized according to what is used in the IES, groups of 18-29, 30-39, 40-49, 50-54, 55+.</w:t>
      </w:r>
      <w:r w:rsidRPr="00D9589B">
        <w:rPr>
          <w:rFonts w:asciiTheme="majorBidi" w:hAnsiTheme="majorBidi" w:cstheme="majorBidi"/>
        </w:rPr>
        <w:br/>
        <w:t>The 'Education' column also has a lot of values that can be entered in free text, so it was divided into categories: elementary, high school, degree, professional certificate</w:t>
      </w:r>
      <w:r>
        <w:rPr>
          <w:rFonts w:asciiTheme="majorBidi" w:hAnsiTheme="majorBidi" w:cstheme="majorBidi"/>
        </w:rPr>
        <w:t>,</w:t>
      </w:r>
      <w:r w:rsidRPr="00D9589B">
        <w:rPr>
          <w:rFonts w:asciiTheme="majorBidi" w:hAnsiTheme="majorBidi" w:cstheme="majorBidi"/>
        </w:rPr>
        <w:t xml:space="preserve"> and no education. The "Religion" column is also divided into the major religions: Jewish, Christian, Druze, Muslim or other. Of course, each one contains several types and so it was decided to group them. Edge cases will not affect the data so be grouped to 'Other'.</w:t>
      </w:r>
    </w:p>
    <w:p w14:paraId="52417089" w14:textId="206DD77F" w:rsidR="00B760CE" w:rsidRDefault="00B760CE" w:rsidP="00F26EFF">
      <w:pPr>
        <w:autoSpaceDE w:val="0"/>
        <w:autoSpaceDN w:val="0"/>
        <w:bidi w:val="0"/>
        <w:adjustRightInd w:val="0"/>
        <w:spacing w:after="0" w:line="360" w:lineRule="auto"/>
        <w:ind w:firstLine="720"/>
        <w:rPr>
          <w:rFonts w:asciiTheme="majorBidi" w:hAnsiTheme="majorBidi" w:cstheme="majorBidi"/>
        </w:rPr>
      </w:pPr>
      <w:r w:rsidRPr="00D9589B">
        <w:rPr>
          <w:rFonts w:asciiTheme="majorBidi" w:hAnsiTheme="majorBidi" w:cstheme="majorBidi"/>
        </w:rPr>
        <w:t>The 'country of birth' column has strange values that belong to Israel but appear as a different value from it: Judea and Samaria, Golan Heights, Gaza</w:t>
      </w:r>
      <w:r>
        <w:rPr>
          <w:rFonts w:asciiTheme="majorBidi" w:hAnsiTheme="majorBidi" w:cstheme="majorBidi"/>
        </w:rPr>
        <w:t>,</w:t>
      </w:r>
      <w:r w:rsidRPr="00D9589B">
        <w:rPr>
          <w:rFonts w:asciiTheme="majorBidi" w:hAnsiTheme="majorBidi" w:cstheme="majorBidi"/>
        </w:rPr>
        <w:t xml:space="preserve"> and Sinai. By logic</w:t>
      </w:r>
      <w:r>
        <w:rPr>
          <w:rFonts w:asciiTheme="majorBidi" w:hAnsiTheme="majorBidi" w:cstheme="majorBidi"/>
        </w:rPr>
        <w:t>al</w:t>
      </w:r>
      <w:r w:rsidRPr="00D9589B">
        <w:rPr>
          <w:rFonts w:asciiTheme="majorBidi" w:hAnsiTheme="majorBidi" w:cstheme="majorBidi"/>
        </w:rPr>
        <w:t xml:space="preserve"> thinking</w:t>
      </w:r>
      <w:r>
        <w:rPr>
          <w:rFonts w:asciiTheme="majorBidi" w:hAnsiTheme="majorBidi" w:cstheme="majorBidi"/>
        </w:rPr>
        <w:t>,</w:t>
      </w:r>
      <w:r w:rsidRPr="00D9589B">
        <w:rPr>
          <w:rFonts w:asciiTheme="majorBidi" w:hAnsiTheme="majorBidi" w:cstheme="majorBidi"/>
        </w:rPr>
        <w:t xml:space="preserve"> I decided to associate you with the value of 'Israel'. The 'Disability Percentage' column was divided into categories: [0,1), [1,20), [20, 40), [40,60), [60,100]. The 'Language' column has many options because each language has its level. Therefore, it was decided that all extensions could be subtract</w:t>
      </w:r>
      <w:r>
        <w:rPr>
          <w:rFonts w:asciiTheme="majorBidi" w:hAnsiTheme="majorBidi" w:cstheme="majorBidi"/>
        </w:rPr>
        <w:t>ed</w:t>
      </w:r>
      <w:r w:rsidRPr="00D9589B">
        <w:rPr>
          <w:rFonts w:asciiTheme="majorBidi" w:hAnsiTheme="majorBidi" w:cstheme="majorBidi"/>
        </w:rPr>
        <w:t xml:space="preserve"> and left with only the name of the language. The 'Licenses' column has been converted from subdivision of categories into categories themselves. Values in the 'family status' column were controversial (values such as vacancy, polygam</w:t>
      </w:r>
      <w:r>
        <w:rPr>
          <w:rFonts w:asciiTheme="majorBidi" w:hAnsiTheme="majorBidi" w:cstheme="majorBidi"/>
        </w:rPr>
        <w:t>y</w:t>
      </w:r>
      <w:r w:rsidRPr="00D9589B">
        <w:rPr>
          <w:rFonts w:asciiTheme="majorBidi" w:hAnsiTheme="majorBidi" w:cstheme="majorBidi"/>
        </w:rPr>
        <w:t>, alliance, prescription) so they were converted to main: single, married, unknown. Of course, there are also: widow</w:t>
      </w:r>
      <w:r>
        <w:rPr>
          <w:rFonts w:asciiTheme="majorBidi" w:hAnsiTheme="majorBidi" w:cstheme="majorBidi"/>
        </w:rPr>
        <w:t>s</w:t>
      </w:r>
      <w:r w:rsidRPr="00D9589B">
        <w:rPr>
          <w:rFonts w:asciiTheme="majorBidi" w:hAnsiTheme="majorBidi" w:cstheme="majorBidi"/>
        </w:rPr>
        <w:t>, divorced. 'Number of children' up to the age of 18 have been cataloged by 0-7, 8+.</w:t>
      </w:r>
    </w:p>
    <w:p w14:paraId="30F0EC45" w14:textId="25A4D155" w:rsidR="005B54F4" w:rsidRDefault="005B54F4" w:rsidP="005B54F4">
      <w:pPr>
        <w:autoSpaceDE w:val="0"/>
        <w:autoSpaceDN w:val="0"/>
        <w:bidi w:val="0"/>
        <w:adjustRightInd w:val="0"/>
        <w:spacing w:after="0" w:line="360" w:lineRule="auto"/>
        <w:ind w:firstLine="720"/>
        <w:rPr>
          <w:rFonts w:asciiTheme="majorBidi" w:hAnsiTheme="majorBidi" w:cstheme="majorBidi"/>
        </w:rPr>
      </w:pPr>
    </w:p>
    <w:p w14:paraId="3EFF818C" w14:textId="77777777" w:rsidR="005B54F4" w:rsidRDefault="005B54F4" w:rsidP="005B54F4">
      <w:pPr>
        <w:autoSpaceDE w:val="0"/>
        <w:autoSpaceDN w:val="0"/>
        <w:bidi w:val="0"/>
        <w:adjustRightInd w:val="0"/>
        <w:spacing w:after="0" w:line="360" w:lineRule="auto"/>
        <w:ind w:firstLine="720"/>
        <w:rPr>
          <w:rFonts w:asciiTheme="majorBidi" w:hAnsiTheme="majorBidi" w:cstheme="majorBidi"/>
        </w:rPr>
      </w:pPr>
    </w:p>
    <w:p w14:paraId="73C6F4D8" w14:textId="34D36969" w:rsidR="00C15393" w:rsidRPr="00D9589B" w:rsidRDefault="001E4BA6" w:rsidP="00AF5568">
      <w:pPr>
        <w:pStyle w:val="1"/>
        <w:bidi w:val="0"/>
        <w:rPr>
          <w:rFonts w:asciiTheme="majorBidi" w:hAnsiTheme="majorBidi"/>
        </w:rPr>
      </w:pPr>
      <w:bookmarkStart w:id="114" w:name="_Toc43988864"/>
      <w:r>
        <w:rPr>
          <w:rFonts w:asciiTheme="majorBidi" w:hAnsiTheme="majorBidi"/>
        </w:rPr>
        <w:t>4</w:t>
      </w:r>
      <w:r w:rsidR="00C15393" w:rsidRPr="00D9589B">
        <w:rPr>
          <w:rFonts w:asciiTheme="majorBidi" w:hAnsiTheme="majorBidi"/>
        </w:rPr>
        <w:t>. Hypotheses, Success Definition, and Methodology</w:t>
      </w:r>
      <w:bookmarkEnd w:id="114"/>
    </w:p>
    <w:p w14:paraId="32ABFCE7" w14:textId="77777777" w:rsidR="00C15393" w:rsidRPr="00D9589B" w:rsidRDefault="00C15393" w:rsidP="00AF5568">
      <w:pPr>
        <w:pStyle w:val="a6"/>
        <w:bidi w:val="0"/>
        <w:rPr>
          <w:rFonts w:asciiTheme="majorBidi" w:hAnsiTheme="majorBidi" w:cstheme="majorBidi"/>
        </w:rPr>
      </w:pPr>
    </w:p>
    <w:p w14:paraId="0B11FC45" w14:textId="77777777" w:rsidR="00C15393" w:rsidRPr="00D9589B" w:rsidRDefault="00C15393" w:rsidP="00AF5568">
      <w:pPr>
        <w:autoSpaceDE w:val="0"/>
        <w:autoSpaceDN w:val="0"/>
        <w:bidi w:val="0"/>
        <w:adjustRightInd w:val="0"/>
        <w:spacing w:after="0" w:line="360" w:lineRule="auto"/>
        <w:ind w:firstLine="720"/>
        <w:rPr>
          <w:rFonts w:asciiTheme="majorBidi" w:hAnsiTheme="majorBidi" w:cstheme="majorBidi"/>
        </w:rPr>
      </w:pPr>
      <w:r w:rsidRPr="00D9589B">
        <w:rPr>
          <w:rFonts w:asciiTheme="majorBidi" w:hAnsiTheme="majorBidi" w:cstheme="majorBidi"/>
        </w:rPr>
        <w:t>The goal needed to be defined by which could be investigated and analyze the research questions using the data. The fact that the concept of "success" was interpreted differently in each situation, for research purpose the success index was divided into 4 categories, each category named as label:</w:t>
      </w:r>
    </w:p>
    <w:p w14:paraId="0BFECB28" w14:textId="4D7DE32B" w:rsidR="00405076" w:rsidRPr="00405076" w:rsidRDefault="00C15393" w:rsidP="00405076">
      <w:pPr>
        <w:pStyle w:val="a4"/>
        <w:numPr>
          <w:ilvl w:val="0"/>
          <w:numId w:val="1"/>
        </w:numPr>
        <w:autoSpaceDE w:val="0"/>
        <w:autoSpaceDN w:val="0"/>
        <w:bidi w:val="0"/>
        <w:adjustRightInd w:val="0"/>
        <w:spacing w:after="0" w:line="360" w:lineRule="auto"/>
        <w:ind w:left="0" w:hanging="284"/>
        <w:rPr>
          <w:rFonts w:asciiTheme="majorBidi" w:hAnsiTheme="majorBidi" w:cstheme="majorBidi"/>
        </w:rPr>
      </w:pPr>
      <w:r w:rsidRPr="00D9589B">
        <w:rPr>
          <w:rFonts w:asciiTheme="majorBidi" w:hAnsiTheme="majorBidi" w:cstheme="majorBidi"/>
          <w:u w:val="single"/>
        </w:rPr>
        <w:t>Amazing Success</w:t>
      </w:r>
      <w:r w:rsidRPr="00D9589B">
        <w:rPr>
          <w:rFonts w:asciiTheme="majorBidi" w:hAnsiTheme="majorBidi" w:cstheme="majorBidi"/>
        </w:rPr>
        <w:t>:</w:t>
      </w:r>
      <w:r w:rsidR="00405076">
        <w:rPr>
          <w:rFonts w:asciiTheme="majorBidi" w:hAnsiTheme="majorBidi" w:cstheme="majorBidi"/>
        </w:rPr>
        <w:t xml:space="preserve">  </w:t>
      </w:r>
      <w:r w:rsidRPr="00405076">
        <w:rPr>
          <w:rFonts w:asciiTheme="majorBidi" w:hAnsiTheme="majorBidi" w:cstheme="majorBidi"/>
        </w:rPr>
        <w:t xml:space="preserve">No revolving door cases, </w:t>
      </w:r>
      <w:r w:rsidR="00382C18" w:rsidRPr="00405076">
        <w:rPr>
          <w:rFonts w:asciiTheme="majorBidi" w:hAnsiTheme="majorBidi" w:cstheme="majorBidi"/>
        </w:rPr>
        <w:t xml:space="preserve">job </w:t>
      </w:r>
      <w:r w:rsidRPr="00405076">
        <w:rPr>
          <w:rFonts w:asciiTheme="majorBidi" w:hAnsiTheme="majorBidi" w:cstheme="majorBidi"/>
        </w:rPr>
        <w:t>placement since enters the program = 1</w:t>
      </w:r>
      <w:r w:rsidR="00405076">
        <w:rPr>
          <w:rFonts w:asciiTheme="majorBidi" w:hAnsiTheme="majorBidi" w:cstheme="majorBidi"/>
        </w:rPr>
        <w:t xml:space="preserve"> and</w:t>
      </w:r>
      <w:r w:rsidR="00405076">
        <w:rPr>
          <w:rFonts w:asciiTheme="majorBidi" w:hAnsiTheme="majorBidi" w:cstheme="majorBidi"/>
        </w:rPr>
        <w:br/>
      </w:r>
      <w:r w:rsidRPr="00405076">
        <w:rPr>
          <w:rFonts w:asciiTheme="majorBidi" w:hAnsiTheme="majorBidi" w:cstheme="majorBidi"/>
        </w:rPr>
        <w:t>no resumption date</w:t>
      </w:r>
      <w:r w:rsidR="00405076" w:rsidRPr="00405076">
        <w:rPr>
          <w:rFonts w:asciiTheme="majorBidi" w:hAnsiTheme="majorBidi" w:cstheme="majorBidi"/>
        </w:rPr>
        <w:t>.</w:t>
      </w:r>
    </w:p>
    <w:p w14:paraId="078D8A1E" w14:textId="327FBE72" w:rsidR="00C15393" w:rsidRPr="00D9589B" w:rsidRDefault="00C15393" w:rsidP="00405076">
      <w:pPr>
        <w:pStyle w:val="a4"/>
        <w:numPr>
          <w:ilvl w:val="0"/>
          <w:numId w:val="1"/>
        </w:numPr>
        <w:autoSpaceDE w:val="0"/>
        <w:autoSpaceDN w:val="0"/>
        <w:bidi w:val="0"/>
        <w:adjustRightInd w:val="0"/>
        <w:spacing w:after="0" w:line="360" w:lineRule="auto"/>
        <w:ind w:left="0" w:hanging="284"/>
        <w:rPr>
          <w:rFonts w:asciiTheme="majorBidi" w:hAnsiTheme="majorBidi" w:cstheme="majorBidi"/>
        </w:rPr>
      </w:pPr>
      <w:r w:rsidRPr="00D9589B">
        <w:rPr>
          <w:rFonts w:asciiTheme="majorBidi" w:hAnsiTheme="majorBidi" w:cstheme="majorBidi"/>
          <w:u w:val="single"/>
        </w:rPr>
        <w:t>Medium Success</w:t>
      </w:r>
      <w:r w:rsidRPr="00D9589B">
        <w:rPr>
          <w:rFonts w:asciiTheme="majorBidi" w:hAnsiTheme="majorBidi" w:cstheme="majorBidi"/>
        </w:rPr>
        <w:t>:</w:t>
      </w:r>
      <w:r w:rsidR="00405076">
        <w:rPr>
          <w:rFonts w:asciiTheme="majorBidi" w:hAnsiTheme="majorBidi" w:cstheme="majorBidi"/>
        </w:rPr>
        <w:t xml:space="preserve"> </w:t>
      </w:r>
      <w:r w:rsidRPr="00D9589B">
        <w:rPr>
          <w:rFonts w:asciiTheme="majorBidi" w:hAnsiTheme="majorBidi" w:cstheme="majorBidi"/>
        </w:rPr>
        <w:t xml:space="preserve">No revolving door cases, </w:t>
      </w:r>
      <w:r w:rsidR="00382C18" w:rsidRPr="00D9589B">
        <w:rPr>
          <w:rFonts w:asciiTheme="majorBidi" w:hAnsiTheme="majorBidi" w:cstheme="majorBidi"/>
        </w:rPr>
        <w:t xml:space="preserve">job </w:t>
      </w:r>
      <w:r w:rsidRPr="00D9589B">
        <w:rPr>
          <w:rFonts w:asciiTheme="majorBidi" w:hAnsiTheme="majorBidi" w:cstheme="majorBidi"/>
        </w:rPr>
        <w:t>placement since enters the program &gt; 1, no renew activity date</w:t>
      </w:r>
      <w:r w:rsidR="00311FD5">
        <w:rPr>
          <w:rFonts w:asciiTheme="majorBidi" w:hAnsiTheme="majorBidi" w:cstheme="majorBidi"/>
        </w:rPr>
        <w:t>,</w:t>
      </w:r>
      <w:r w:rsidR="00405076">
        <w:rPr>
          <w:rFonts w:asciiTheme="majorBidi" w:hAnsiTheme="majorBidi" w:cstheme="majorBidi"/>
        </w:rPr>
        <w:t xml:space="preserve"> and </w:t>
      </w:r>
      <w:r w:rsidRPr="00D9589B">
        <w:rPr>
          <w:rFonts w:asciiTheme="majorBidi" w:hAnsiTheme="majorBidi" w:cstheme="majorBidi"/>
        </w:rPr>
        <w:t>no renew registration date.</w:t>
      </w:r>
    </w:p>
    <w:p w14:paraId="5FB5C4F6" w14:textId="3072FD6D" w:rsidR="00C15393" w:rsidRPr="00405076" w:rsidRDefault="00C15393" w:rsidP="00405076">
      <w:pPr>
        <w:pStyle w:val="a4"/>
        <w:numPr>
          <w:ilvl w:val="0"/>
          <w:numId w:val="1"/>
        </w:numPr>
        <w:autoSpaceDE w:val="0"/>
        <w:autoSpaceDN w:val="0"/>
        <w:bidi w:val="0"/>
        <w:adjustRightInd w:val="0"/>
        <w:spacing w:after="0" w:line="360" w:lineRule="auto"/>
        <w:ind w:left="0" w:hanging="284"/>
        <w:rPr>
          <w:rFonts w:asciiTheme="majorBidi" w:hAnsiTheme="majorBidi" w:cstheme="majorBidi"/>
        </w:rPr>
      </w:pPr>
      <w:r w:rsidRPr="00D9589B">
        <w:rPr>
          <w:rFonts w:asciiTheme="majorBidi" w:hAnsiTheme="majorBidi" w:cstheme="majorBidi"/>
          <w:u w:val="single"/>
        </w:rPr>
        <w:t>Weak Success</w:t>
      </w:r>
      <w:r w:rsidRPr="00D9589B">
        <w:rPr>
          <w:rFonts w:asciiTheme="majorBidi" w:hAnsiTheme="majorBidi" w:cstheme="majorBidi"/>
        </w:rPr>
        <w:t>:</w:t>
      </w:r>
      <w:r w:rsidR="00405076">
        <w:rPr>
          <w:rFonts w:asciiTheme="majorBidi" w:hAnsiTheme="majorBidi" w:cstheme="majorBidi"/>
        </w:rPr>
        <w:t xml:space="preserve"> </w:t>
      </w:r>
      <w:r w:rsidRPr="00405076">
        <w:rPr>
          <w:rFonts w:asciiTheme="majorBidi" w:hAnsiTheme="majorBidi" w:cstheme="majorBidi"/>
        </w:rPr>
        <w:t>All job seekers who not in label 1,2 or 4.</w:t>
      </w:r>
    </w:p>
    <w:p w14:paraId="7273CE02" w14:textId="060644AA" w:rsidR="00C15393" w:rsidRPr="00405076" w:rsidRDefault="00C15393" w:rsidP="00405076">
      <w:pPr>
        <w:pStyle w:val="a4"/>
        <w:numPr>
          <w:ilvl w:val="0"/>
          <w:numId w:val="1"/>
        </w:numPr>
        <w:autoSpaceDE w:val="0"/>
        <w:autoSpaceDN w:val="0"/>
        <w:bidi w:val="0"/>
        <w:adjustRightInd w:val="0"/>
        <w:spacing w:after="0" w:line="360" w:lineRule="auto"/>
        <w:ind w:left="0" w:hanging="284"/>
        <w:rPr>
          <w:rFonts w:asciiTheme="majorBidi" w:hAnsiTheme="majorBidi" w:cstheme="majorBidi"/>
        </w:rPr>
      </w:pPr>
      <w:r w:rsidRPr="00D9589B">
        <w:rPr>
          <w:rFonts w:asciiTheme="majorBidi" w:hAnsiTheme="majorBidi" w:cstheme="majorBidi"/>
          <w:u w:val="single"/>
        </w:rPr>
        <w:t>Failure</w:t>
      </w:r>
      <w:r w:rsidRPr="00D9589B">
        <w:rPr>
          <w:rFonts w:asciiTheme="majorBidi" w:hAnsiTheme="majorBidi" w:cstheme="majorBidi"/>
        </w:rPr>
        <w:t>:</w:t>
      </w:r>
      <w:r w:rsidR="00405076">
        <w:rPr>
          <w:rFonts w:asciiTheme="majorBidi" w:hAnsiTheme="majorBidi" w:cstheme="majorBidi"/>
        </w:rPr>
        <w:t xml:space="preserve"> </w:t>
      </w:r>
      <w:r w:rsidRPr="00405076">
        <w:rPr>
          <w:rFonts w:asciiTheme="majorBidi" w:hAnsiTheme="majorBidi" w:cstheme="majorBidi"/>
        </w:rPr>
        <w:t>No resumption date, no</w:t>
      </w:r>
      <w:r w:rsidR="00382C18" w:rsidRPr="00405076">
        <w:rPr>
          <w:rFonts w:asciiTheme="majorBidi" w:hAnsiTheme="majorBidi" w:cstheme="majorBidi"/>
        </w:rPr>
        <w:t xml:space="preserve"> job</w:t>
      </w:r>
      <w:r w:rsidRPr="00405076">
        <w:rPr>
          <w:rFonts w:asciiTheme="majorBidi" w:hAnsiTheme="majorBidi" w:cstheme="majorBidi"/>
        </w:rPr>
        <w:t xml:space="preserve"> placements since joining the program, or revolving door cases higher than 0.</w:t>
      </w:r>
    </w:p>
    <w:p w14:paraId="5FB30DA6" w14:textId="77777777" w:rsidR="00C15393" w:rsidRPr="00D9589B" w:rsidRDefault="00C15393" w:rsidP="00AF5568">
      <w:pPr>
        <w:autoSpaceDE w:val="0"/>
        <w:autoSpaceDN w:val="0"/>
        <w:bidi w:val="0"/>
        <w:adjustRightInd w:val="0"/>
        <w:spacing w:after="0" w:line="360" w:lineRule="auto"/>
        <w:rPr>
          <w:rFonts w:asciiTheme="majorBidi" w:hAnsiTheme="majorBidi" w:cstheme="majorBidi"/>
        </w:rPr>
      </w:pPr>
    </w:p>
    <w:p w14:paraId="731F7AEF" w14:textId="77777777" w:rsidR="00C15393" w:rsidRPr="00D9589B" w:rsidRDefault="00C15393" w:rsidP="00AF5568">
      <w:pPr>
        <w:autoSpaceDE w:val="0"/>
        <w:autoSpaceDN w:val="0"/>
        <w:bidi w:val="0"/>
        <w:adjustRightInd w:val="0"/>
        <w:spacing w:after="0" w:line="360" w:lineRule="auto"/>
        <w:rPr>
          <w:rFonts w:asciiTheme="majorBidi" w:hAnsiTheme="majorBidi" w:cstheme="majorBidi"/>
          <w:u w:val="single"/>
        </w:rPr>
      </w:pPr>
      <w:r w:rsidRPr="00D9589B">
        <w:rPr>
          <w:rFonts w:asciiTheme="majorBidi" w:hAnsiTheme="majorBidi" w:cstheme="majorBidi"/>
          <w:u w:val="single"/>
        </w:rPr>
        <w:t>Research questions:</w:t>
      </w:r>
    </w:p>
    <w:p w14:paraId="19BC16AB" w14:textId="2E19DA95" w:rsidR="00C15393" w:rsidRPr="00D9589B" w:rsidRDefault="00C15393" w:rsidP="00AF5568">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 xml:space="preserve">(Q1) Is there a difference between good </w:t>
      </w:r>
      <w:r w:rsidR="00382C18" w:rsidRPr="00D9589B">
        <w:rPr>
          <w:rFonts w:asciiTheme="majorBidi" w:hAnsiTheme="majorBidi" w:cstheme="majorBidi"/>
        </w:rPr>
        <w:t xml:space="preserve">job </w:t>
      </w:r>
      <w:r w:rsidRPr="00D9589B">
        <w:rPr>
          <w:rFonts w:asciiTheme="majorBidi" w:hAnsiTheme="majorBidi" w:cstheme="majorBidi"/>
        </w:rPr>
        <w:t>placements of the Arabic population to other populations?</w:t>
      </w:r>
    </w:p>
    <w:p w14:paraId="5FBE4AB4" w14:textId="30E351BC" w:rsidR="00C15393" w:rsidRPr="00D9589B" w:rsidRDefault="00C15393" w:rsidP="00AF5568">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 xml:space="preserve">(Q2) How long job seekers are in the program before their </w:t>
      </w:r>
      <w:r w:rsidR="00382C18" w:rsidRPr="00D9589B">
        <w:rPr>
          <w:rFonts w:asciiTheme="majorBidi" w:hAnsiTheme="majorBidi" w:cstheme="majorBidi"/>
        </w:rPr>
        <w:t xml:space="preserve">job </w:t>
      </w:r>
      <w:r w:rsidRPr="00D9589B">
        <w:rPr>
          <w:rFonts w:asciiTheme="majorBidi" w:hAnsiTheme="majorBidi" w:cstheme="majorBidi"/>
        </w:rPr>
        <w:t>placements?</w:t>
      </w:r>
    </w:p>
    <w:p w14:paraId="2244B827" w14:textId="345C54EB" w:rsidR="00C15393" w:rsidRPr="00D9589B" w:rsidRDefault="00C15393" w:rsidP="00AF5568">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 xml:space="preserve">(Q3) Is there a difference between the time length of jobseeker in the program to type of </w:t>
      </w:r>
      <w:r w:rsidR="00382C18" w:rsidRPr="00D9589B">
        <w:rPr>
          <w:rFonts w:asciiTheme="majorBidi" w:hAnsiTheme="majorBidi" w:cstheme="majorBidi"/>
        </w:rPr>
        <w:t xml:space="preserve">job </w:t>
      </w:r>
      <w:r w:rsidRPr="00D9589B">
        <w:rPr>
          <w:rFonts w:asciiTheme="majorBidi" w:hAnsiTheme="majorBidi" w:cstheme="majorBidi"/>
        </w:rPr>
        <w:t>placement?</w:t>
      </w:r>
    </w:p>
    <w:p w14:paraId="41598510" w14:textId="1BC35757" w:rsidR="00C15393" w:rsidRPr="00D9589B" w:rsidRDefault="00C15393" w:rsidP="00AF5568">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 xml:space="preserve">(Q4) Do the number of activities from the program effects job seeker's </w:t>
      </w:r>
      <w:r w:rsidR="00382C18" w:rsidRPr="00D9589B">
        <w:rPr>
          <w:rFonts w:asciiTheme="majorBidi" w:hAnsiTheme="majorBidi" w:cstheme="majorBidi"/>
        </w:rPr>
        <w:t xml:space="preserve">job </w:t>
      </w:r>
      <w:r w:rsidRPr="00D9589B">
        <w:rPr>
          <w:rFonts w:asciiTheme="majorBidi" w:hAnsiTheme="majorBidi" w:cstheme="majorBidi"/>
        </w:rPr>
        <w:t xml:space="preserve">placements? </w:t>
      </w:r>
    </w:p>
    <w:p w14:paraId="2C80AD9C" w14:textId="77777777" w:rsidR="007260BD" w:rsidRDefault="00C15393" w:rsidP="007260BD">
      <w:pPr>
        <w:autoSpaceDE w:val="0"/>
        <w:autoSpaceDN w:val="0"/>
        <w:bidi w:val="0"/>
        <w:adjustRightInd w:val="0"/>
        <w:spacing w:after="0" w:line="360" w:lineRule="auto"/>
        <w:rPr>
          <w:rFonts w:asciiTheme="majorBidi" w:hAnsiTheme="majorBidi" w:cstheme="majorBidi"/>
          <w:b/>
          <w:bCs/>
          <w:sz w:val="24"/>
          <w:szCs w:val="24"/>
        </w:rPr>
      </w:pPr>
      <w:r w:rsidRPr="00D9589B">
        <w:rPr>
          <w:rFonts w:asciiTheme="majorBidi" w:hAnsiTheme="majorBidi" w:cstheme="majorBidi"/>
        </w:rPr>
        <w:t xml:space="preserve">(Q5) Is there an effect between socio-economic jobseeker characteristics to </w:t>
      </w:r>
      <w:r w:rsidR="00382C18" w:rsidRPr="00D9589B">
        <w:rPr>
          <w:rFonts w:asciiTheme="majorBidi" w:hAnsiTheme="majorBidi" w:cstheme="majorBidi"/>
        </w:rPr>
        <w:t xml:space="preserve">job </w:t>
      </w:r>
      <w:r w:rsidRPr="00D9589B">
        <w:rPr>
          <w:rFonts w:asciiTheme="majorBidi" w:hAnsiTheme="majorBidi" w:cstheme="majorBidi"/>
        </w:rPr>
        <w:t>placement?</w:t>
      </w:r>
      <w:bookmarkStart w:id="115" w:name="_Toc43988865"/>
    </w:p>
    <w:p w14:paraId="30264D5D" w14:textId="77777777" w:rsidR="007260BD" w:rsidRDefault="007260BD" w:rsidP="007260BD">
      <w:pPr>
        <w:autoSpaceDE w:val="0"/>
        <w:autoSpaceDN w:val="0"/>
        <w:bidi w:val="0"/>
        <w:adjustRightInd w:val="0"/>
        <w:spacing w:after="0" w:line="360" w:lineRule="auto"/>
        <w:rPr>
          <w:rFonts w:asciiTheme="majorBidi" w:hAnsiTheme="majorBidi" w:cstheme="majorBidi"/>
          <w:b/>
          <w:bCs/>
          <w:sz w:val="24"/>
          <w:szCs w:val="24"/>
        </w:rPr>
      </w:pPr>
    </w:p>
    <w:p w14:paraId="50D488A5" w14:textId="12C87B13" w:rsidR="00C15393" w:rsidRPr="007260BD" w:rsidRDefault="00C15393" w:rsidP="007260BD">
      <w:pPr>
        <w:pStyle w:val="2"/>
        <w:bidi w:val="0"/>
        <w:rPr>
          <w:i/>
          <w:iCs/>
          <w:color w:val="auto"/>
        </w:rPr>
      </w:pPr>
      <w:r w:rsidRPr="007260BD">
        <w:rPr>
          <w:i/>
          <w:iCs/>
          <w:color w:val="auto"/>
        </w:rPr>
        <w:t>Q1: Is there a difference between good</w:t>
      </w:r>
      <w:r w:rsidR="00382C18" w:rsidRPr="007260BD">
        <w:rPr>
          <w:i/>
          <w:iCs/>
          <w:color w:val="auto"/>
        </w:rPr>
        <w:t xml:space="preserve"> job</w:t>
      </w:r>
      <w:r w:rsidRPr="007260BD">
        <w:rPr>
          <w:i/>
          <w:iCs/>
          <w:color w:val="auto"/>
        </w:rPr>
        <w:t xml:space="preserve"> placements of the Arabic population to other populations?</w:t>
      </w:r>
      <w:bookmarkEnd w:id="115"/>
    </w:p>
    <w:p w14:paraId="048B0108" w14:textId="482CB96C" w:rsidR="00C15393" w:rsidRPr="00D9589B" w:rsidRDefault="00C15393" w:rsidP="00AF5568">
      <w:pPr>
        <w:autoSpaceDE w:val="0"/>
        <w:autoSpaceDN w:val="0"/>
        <w:bidi w:val="0"/>
        <w:adjustRightInd w:val="0"/>
        <w:spacing w:after="0" w:line="360" w:lineRule="auto"/>
        <w:ind w:firstLine="720"/>
        <w:rPr>
          <w:rStyle w:val="a5"/>
          <w:rFonts w:asciiTheme="majorBidi" w:hAnsiTheme="majorBidi" w:cstheme="majorBidi"/>
        </w:rPr>
      </w:pPr>
      <w:r w:rsidRPr="00D9589B">
        <w:rPr>
          <w:rFonts w:asciiTheme="majorBidi" w:hAnsiTheme="majorBidi" w:cstheme="majorBidi"/>
        </w:rPr>
        <w:t xml:space="preserve">In 2015, the percent of labor market employment in the Arabs community was 54.6% and 81.7% in the Jews </w:t>
      </w:r>
      <w:r w:rsidRPr="005C3995">
        <w:rPr>
          <w:rFonts w:asciiTheme="majorBidi" w:hAnsiTheme="majorBidi" w:cstheme="majorBidi"/>
        </w:rPr>
        <w:t>communit</w:t>
      </w:r>
      <w:r w:rsidR="003B30A5" w:rsidRPr="005C3995">
        <w:rPr>
          <w:rFonts w:asciiTheme="majorBidi" w:hAnsiTheme="majorBidi" w:cstheme="majorBidi"/>
        </w:rPr>
        <w:t>y (</w:t>
      </w:r>
      <w:hyperlink w:anchor="Ministry_of_Labor" w:history="1">
        <w:r w:rsidR="00A259E1" w:rsidRPr="005C3995">
          <w:rPr>
            <w:rStyle w:val="Hyperlink"/>
            <w:rFonts w:asciiTheme="majorBidi" w:hAnsiTheme="majorBidi" w:cstheme="majorBidi"/>
          </w:rPr>
          <w:t>Ministry of Labor, Social Affairs and Social Services, 2015</w:t>
        </w:r>
      </w:hyperlink>
      <w:r w:rsidR="003B30A5" w:rsidRPr="005C3995">
        <w:rPr>
          <w:rFonts w:asciiTheme="majorBidi" w:hAnsiTheme="majorBidi" w:cstheme="majorBidi"/>
        </w:rPr>
        <w:t>)</w:t>
      </w:r>
      <w:r w:rsidRPr="00D9589B">
        <w:rPr>
          <w:rFonts w:asciiTheme="majorBidi" w:hAnsiTheme="majorBidi" w:cstheme="majorBidi"/>
        </w:rPr>
        <w:t xml:space="preserve"> and in 2016 the Arabs employment rate was 42.5</w:t>
      </w:r>
      <w:r w:rsidR="003B30A5">
        <w:rPr>
          <w:rFonts w:asciiTheme="majorBidi" w:hAnsiTheme="majorBidi" w:cstheme="majorBidi"/>
        </w:rPr>
        <w:t>% (</w:t>
      </w:r>
      <w:hyperlink w:anchor="Central_Bureau_of_Statistics" w:history="1">
        <w:r w:rsidR="00A259E1" w:rsidRPr="005C3995">
          <w:rPr>
            <w:rStyle w:val="Hyperlink"/>
            <w:rFonts w:asciiTheme="majorBidi" w:hAnsiTheme="majorBidi" w:cstheme="majorBidi"/>
          </w:rPr>
          <w:t>Central Bureau of Statistics, 2017</w:t>
        </w:r>
      </w:hyperlink>
      <w:r w:rsidR="00A259E1" w:rsidRPr="005C3995">
        <w:rPr>
          <w:rFonts w:asciiTheme="majorBidi" w:hAnsiTheme="majorBidi" w:cstheme="majorBidi"/>
        </w:rPr>
        <w:t>).</w:t>
      </w:r>
      <w:r w:rsidR="00A259E1">
        <w:rPr>
          <w:rFonts w:asciiTheme="majorBidi" w:hAnsiTheme="majorBidi" w:cstheme="majorBidi"/>
        </w:rPr>
        <w:br/>
      </w:r>
      <w:r w:rsidRPr="00D9589B">
        <w:rPr>
          <w:rFonts w:asciiTheme="majorBidi" w:hAnsiTheme="majorBidi" w:cstheme="majorBidi"/>
        </w:rPr>
        <w:t xml:space="preserve">The number of unemployed Arabs is larger and requires action. Israeli government makes affirmative actions to Arabic people and gives funds for employment places to grow, a fund for education (scholarships, reduced taxes, </w:t>
      </w:r>
      <w:proofErr w:type="spellStart"/>
      <w:r w:rsidRPr="00D9589B">
        <w:rPr>
          <w:rFonts w:asciiTheme="majorBidi" w:hAnsiTheme="majorBidi" w:cstheme="majorBidi"/>
        </w:rPr>
        <w:t>etc</w:t>
      </w:r>
      <w:proofErr w:type="spellEnd"/>
      <w:r w:rsidRPr="00D9589B">
        <w:rPr>
          <w:rFonts w:asciiTheme="majorBidi" w:hAnsiTheme="majorBidi" w:cstheme="majorBidi"/>
        </w:rPr>
        <w:t>), and more. There are many reasons for affirmative actions like cultural differences, traditions, geographical environment, social status, and more In the IES they have government funds (1.2 million NIS) for a specific program called "</w:t>
      </w:r>
      <w:proofErr w:type="spellStart"/>
      <w:r w:rsidRPr="00D9589B">
        <w:rPr>
          <w:rFonts w:asciiTheme="majorBidi" w:hAnsiTheme="majorBidi" w:cstheme="majorBidi"/>
        </w:rPr>
        <w:t>Tapuah</w:t>
      </w:r>
      <w:proofErr w:type="spellEnd"/>
      <w:r w:rsidRPr="00D9589B">
        <w:rPr>
          <w:rFonts w:asciiTheme="majorBidi" w:hAnsiTheme="majorBidi" w:cstheme="majorBidi"/>
        </w:rPr>
        <w:t>" (the program gives 1.466 million NIS</w:t>
      </w:r>
      <w:r w:rsidR="003B30A5">
        <w:rPr>
          <w:rFonts w:asciiTheme="majorBidi" w:hAnsiTheme="majorBidi" w:cstheme="majorBidi"/>
        </w:rPr>
        <w:t xml:space="preserve">) </w:t>
      </w:r>
      <w:hyperlink w:anchor="Israeli_Employment_Service" w:history="1">
        <w:r w:rsidR="003B30A5" w:rsidRPr="001B12B5">
          <w:rPr>
            <w:rStyle w:val="Hyperlink"/>
            <w:rFonts w:asciiTheme="majorBidi" w:hAnsiTheme="majorBidi" w:cstheme="majorBidi"/>
          </w:rPr>
          <w:t>(</w:t>
        </w:r>
        <w:r w:rsidR="00771CF9" w:rsidRPr="001B12B5">
          <w:rPr>
            <w:rStyle w:val="Hyperlink"/>
            <w:rFonts w:asciiTheme="majorBidi" w:hAnsiTheme="majorBidi" w:cstheme="majorBidi"/>
          </w:rPr>
          <w:t>Israeli Employment Service, 2017</w:t>
        </w:r>
      </w:hyperlink>
      <w:r w:rsidR="003B30A5">
        <w:rPr>
          <w:rFonts w:asciiTheme="majorBidi" w:hAnsiTheme="majorBidi" w:cstheme="majorBidi"/>
        </w:rPr>
        <w:t xml:space="preserve">) </w:t>
      </w:r>
      <w:r w:rsidRPr="00D9589B">
        <w:rPr>
          <w:rFonts w:asciiTheme="majorBidi" w:hAnsiTheme="majorBidi" w:cstheme="majorBidi"/>
        </w:rPr>
        <w:t xml:space="preserve">specific organized for Arab people, but there is no evidence that will justify open </w:t>
      </w:r>
      <w:r w:rsidRPr="00D9589B">
        <w:rPr>
          <w:rFonts w:asciiTheme="majorBidi" w:hAnsiTheme="majorBidi" w:cstheme="majorBidi"/>
        </w:rPr>
        <w:lastRenderedPageBreak/>
        <w:t>special programs to their community at this program expense, or at least show that 'Employment Circuits' has a negative or non-effect for Arabs. The hypothesis that there is no difference in their</w:t>
      </w:r>
      <w:r w:rsidR="00382C18">
        <w:rPr>
          <w:rFonts w:asciiTheme="majorBidi" w:hAnsiTheme="majorBidi" w:cstheme="majorBidi"/>
        </w:rPr>
        <w:t xml:space="preserve"> </w:t>
      </w:r>
      <w:r w:rsidR="00382C18" w:rsidRPr="00D9589B">
        <w:rPr>
          <w:rFonts w:asciiTheme="majorBidi" w:hAnsiTheme="majorBidi" w:cstheme="majorBidi"/>
        </w:rPr>
        <w:t>job</w:t>
      </w:r>
      <w:r w:rsidRPr="00D9589B">
        <w:rPr>
          <w:rFonts w:asciiTheme="majorBidi" w:hAnsiTheme="majorBidi" w:cstheme="majorBidi"/>
        </w:rPr>
        <w:t xml:space="preserve"> placement in the 'Employment Circuits' program will be examined with </w:t>
      </w:r>
      <m:oMath>
        <m:r>
          <m:rPr>
            <m:sty m:val="p"/>
          </m:rPr>
          <w:rPr>
            <w:rFonts w:ascii="Cambria Math" w:hAnsi="Cambria Math" w:cstheme="majorBidi"/>
          </w:rPr>
          <m:t>∝=0.05</m:t>
        </m:r>
      </m:oMath>
      <w:r w:rsidRPr="00D9589B">
        <w:rPr>
          <w:rStyle w:val="a5"/>
          <w:rFonts w:asciiTheme="majorBidi" w:eastAsiaTheme="minorEastAsia" w:hAnsiTheme="majorBidi" w:cstheme="majorBidi"/>
        </w:rPr>
        <w:t>.</w:t>
      </w:r>
    </w:p>
    <w:p w14:paraId="63B33046" w14:textId="77777777" w:rsidR="00C15393" w:rsidRPr="00D9589B" w:rsidRDefault="00C15393" w:rsidP="00AF5568">
      <w:pPr>
        <w:autoSpaceDE w:val="0"/>
        <w:autoSpaceDN w:val="0"/>
        <w:bidi w:val="0"/>
        <w:adjustRightInd w:val="0"/>
        <w:spacing w:after="0" w:line="360" w:lineRule="auto"/>
        <w:ind w:firstLine="720"/>
        <w:rPr>
          <w:rFonts w:asciiTheme="majorBidi" w:eastAsiaTheme="minorEastAsia" w:hAnsiTheme="majorBidi" w:cstheme="majorBidi"/>
          <w:sz w:val="16"/>
          <w:szCs w:val="16"/>
        </w:rPr>
      </w:pPr>
    </w:p>
    <w:p w14:paraId="6C4FD940" w14:textId="58DB6996" w:rsidR="00C15393" w:rsidRPr="00212AA6" w:rsidRDefault="00C15393" w:rsidP="00AF5568">
      <w:pPr>
        <w:autoSpaceDE w:val="0"/>
        <w:autoSpaceDN w:val="0"/>
        <w:bidi w:val="0"/>
        <w:adjustRightInd w:val="0"/>
        <w:spacing w:after="0" w:line="360" w:lineRule="auto"/>
        <w:jc w:val="right"/>
        <w:rPr>
          <w:rFonts w:asciiTheme="majorBidi" w:eastAsiaTheme="minorEastAsia" w:hAnsiTheme="majorBidi" w:cstheme="majorBidi"/>
          <w:i/>
          <w:sz w:val="18"/>
          <w:szCs w:val="18"/>
        </w:rPr>
      </w:pPr>
      <m:oMath>
        <m:r>
          <w:rPr>
            <w:rFonts w:ascii="Cambria Math" w:hAnsi="Cambria Math" w:cstheme="majorBidi"/>
          </w:rPr>
          <m:t>diff=</m:t>
        </m:r>
        <m:d>
          <m:dPr>
            <m:begChr m:val="["/>
            <m:endChr m:val="]"/>
            <m:ctrlPr>
              <w:rPr>
                <w:rFonts w:ascii="Cambria Math" w:hAnsi="Cambria Math" w:cstheme="majorBidi"/>
                <w:i/>
              </w:rPr>
            </m:ctrlPr>
          </m:dPr>
          <m:e>
            <m:d>
              <m:dPr>
                <m:ctrlPr>
                  <w:rPr>
                    <w:rFonts w:ascii="Cambria Math" w:hAnsi="Cambria Math" w:cstheme="majorBidi"/>
                    <w:i/>
                  </w:rPr>
                </m:ctrlPr>
              </m:dPr>
              <m:e>
                <m:r>
                  <w:rPr>
                    <w:rFonts w:ascii="Cambria Math" w:hAnsi="Cambria Math" w:cstheme="majorBidi"/>
                  </w:rPr>
                  <m:t>i</m:t>
                </m:r>
                <m:sSub>
                  <m:sSubPr>
                    <m:ctrlPr>
                      <w:rPr>
                        <w:rFonts w:ascii="Cambria Math" w:hAnsi="Cambria Math" w:cstheme="majorBidi"/>
                        <w:i/>
                      </w:rPr>
                    </m:ctrlPr>
                  </m:sSubPr>
                  <m:e>
                    <m:r>
                      <w:rPr>
                        <w:rFonts w:ascii="Cambria Math" w:hAnsi="Cambria Math" w:cstheme="majorBidi"/>
                      </w:rPr>
                      <m:t>s</m:t>
                    </m:r>
                  </m:e>
                  <m:sub>
                    <m:r>
                      <w:rPr>
                        <w:rFonts w:ascii="Cambria Math" w:hAnsi="Cambria Math" w:cstheme="majorBidi"/>
                      </w:rPr>
                      <m:t>arab</m:t>
                    </m:r>
                  </m:sub>
                </m:sSub>
                <m:r>
                  <w:rPr>
                    <w:rFonts w:ascii="Cambria Math" w:hAnsi="Cambria Math" w:cstheme="majorBidi"/>
                  </w:rPr>
                  <m:t>=0</m:t>
                </m:r>
              </m:e>
            </m:d>
            <m:r>
              <w:rPr>
                <w:rFonts w:ascii="Cambria Math" w:hAnsi="Cambria Math" w:cstheme="majorBidi"/>
              </w:rPr>
              <m:t>.POGP-</m:t>
            </m:r>
            <m:d>
              <m:dPr>
                <m:ctrlPr>
                  <w:rPr>
                    <w:rFonts w:ascii="Cambria Math" w:hAnsi="Cambria Math" w:cstheme="majorBidi"/>
                    <w:i/>
                  </w:rPr>
                </m:ctrlPr>
              </m:dPr>
              <m:e>
                <m:r>
                  <w:rPr>
                    <w:rFonts w:ascii="Cambria Math" w:hAnsi="Cambria Math" w:cstheme="majorBidi"/>
                  </w:rPr>
                  <m:t>i</m:t>
                </m:r>
                <m:sSub>
                  <m:sSubPr>
                    <m:ctrlPr>
                      <w:rPr>
                        <w:rFonts w:ascii="Cambria Math" w:hAnsi="Cambria Math" w:cstheme="majorBidi"/>
                        <w:i/>
                      </w:rPr>
                    </m:ctrlPr>
                  </m:sSubPr>
                  <m:e>
                    <m:r>
                      <w:rPr>
                        <w:rFonts w:ascii="Cambria Math" w:hAnsi="Cambria Math" w:cstheme="majorBidi"/>
                      </w:rPr>
                      <m:t>s</m:t>
                    </m:r>
                  </m:e>
                  <m:sub>
                    <m:r>
                      <w:rPr>
                        <w:rFonts w:ascii="Cambria Math" w:hAnsi="Cambria Math" w:cstheme="majorBidi"/>
                      </w:rPr>
                      <m:t>arab</m:t>
                    </m:r>
                  </m:sub>
                </m:sSub>
                <m:r>
                  <w:rPr>
                    <w:rFonts w:ascii="Cambria Math" w:hAnsi="Cambria Math" w:cstheme="majorBidi"/>
                  </w:rPr>
                  <m:t>=1</m:t>
                </m:r>
              </m:e>
            </m:d>
            <m:r>
              <w:rPr>
                <w:rFonts w:ascii="Cambria Math" w:hAnsi="Cambria Math" w:cstheme="majorBidi"/>
              </w:rPr>
              <m:t>.POGP</m:t>
            </m:r>
          </m:e>
        </m:d>
      </m:oMath>
      <w:r w:rsidR="00212AA6">
        <w:rPr>
          <w:rFonts w:asciiTheme="majorBidi" w:eastAsiaTheme="minorEastAsia" w:hAnsiTheme="majorBidi" w:cstheme="majorBidi"/>
          <w:sz w:val="18"/>
          <w:szCs w:val="18"/>
        </w:rPr>
        <w:t xml:space="preserve"> </w:t>
      </w:r>
      <w:r w:rsidR="00212AA6">
        <w:rPr>
          <w:rFonts w:asciiTheme="majorBidi" w:eastAsiaTheme="minorEastAsia" w:hAnsiTheme="majorBidi" w:cstheme="majorBidi"/>
          <w:sz w:val="18"/>
          <w:szCs w:val="18"/>
          <w:rtl/>
        </w:rPr>
        <w:tab/>
      </w:r>
      <w:r w:rsidR="00212AA6">
        <w:rPr>
          <w:rFonts w:asciiTheme="majorBidi" w:eastAsiaTheme="minorEastAsia" w:hAnsiTheme="majorBidi" w:cstheme="majorBidi"/>
          <w:sz w:val="18"/>
          <w:szCs w:val="18"/>
          <w:rtl/>
        </w:rPr>
        <w:tab/>
      </w:r>
      <w:r w:rsidR="00212AA6">
        <w:rPr>
          <w:rFonts w:asciiTheme="majorBidi" w:eastAsiaTheme="minorEastAsia" w:hAnsiTheme="majorBidi" w:cstheme="majorBidi" w:hint="cs"/>
          <w:sz w:val="18"/>
          <w:szCs w:val="18"/>
          <w:rtl/>
        </w:rPr>
        <w:t>(1)</w:t>
      </w:r>
      <w:r w:rsidR="00212AA6">
        <w:rPr>
          <w:rFonts w:asciiTheme="majorBidi" w:eastAsiaTheme="minorEastAsia" w:hAnsiTheme="majorBidi" w:cstheme="majorBidi"/>
          <w:sz w:val="18"/>
          <w:szCs w:val="18"/>
          <w:rtl/>
        </w:rPr>
        <w:tab/>
      </w:r>
      <m:oMath>
        <m:r>
          <m:rPr>
            <m:sty m:val="p"/>
          </m:rPr>
          <w:rPr>
            <w:rFonts w:ascii="Cambria Math" w:eastAsiaTheme="minorEastAsia" w:hAnsi="Cambria Math" w:cstheme="majorBidi"/>
            <w:sz w:val="18"/>
            <w:szCs w:val="18"/>
          </w:rPr>
          <w:br/>
        </m:r>
      </m:oMath>
      <m:oMathPara>
        <m:oMathParaPr>
          <m:jc m:val="center"/>
        </m:oMathParaPr>
        <m:oMath>
          <m:r>
            <w:rPr>
              <w:rFonts w:ascii="Cambria Math" w:eastAsiaTheme="minorEastAsia" w:hAnsi="Cambria Math" w:cstheme="majorBidi"/>
              <w:sz w:val="18"/>
              <w:szCs w:val="18"/>
            </w:rPr>
            <m:t>* POGP=propotion of good placing</m:t>
          </m:r>
        </m:oMath>
      </m:oMathPara>
    </w:p>
    <w:p w14:paraId="4E4E54B3" w14:textId="77777777" w:rsidR="00C15393" w:rsidRPr="00D9589B" w:rsidRDefault="00C15393" w:rsidP="00AF5568">
      <w:pPr>
        <w:autoSpaceDE w:val="0"/>
        <w:autoSpaceDN w:val="0"/>
        <w:bidi w:val="0"/>
        <w:adjustRightInd w:val="0"/>
        <w:spacing w:after="0" w:line="360" w:lineRule="auto"/>
        <w:rPr>
          <w:rFonts w:asciiTheme="majorBidi" w:hAnsiTheme="majorBidi" w:cstheme="majorBidi"/>
        </w:rPr>
      </w:pPr>
    </w:p>
    <w:p w14:paraId="2E1438F6" w14:textId="455E355B" w:rsidR="00C15393" w:rsidRPr="00D9589B" w:rsidRDefault="00C15393" w:rsidP="00AF5568">
      <w:pPr>
        <w:autoSpaceDE w:val="0"/>
        <w:autoSpaceDN w:val="0"/>
        <w:bidi w:val="0"/>
        <w:adjustRightInd w:val="0"/>
        <w:spacing w:after="0" w:line="360" w:lineRule="auto"/>
        <w:rPr>
          <w:rFonts w:asciiTheme="majorBidi" w:hAnsiTheme="majorBidi" w:cstheme="majorBidi"/>
          <w:sz w:val="20"/>
          <w:szCs w:val="20"/>
        </w:rPr>
      </w:pPr>
      <w:r w:rsidRPr="00D9589B">
        <w:rPr>
          <w:rFonts w:asciiTheme="majorBidi" w:hAnsiTheme="majorBidi" w:cstheme="majorBidi"/>
        </w:rPr>
        <w:tab/>
        <w:t xml:space="preserve">There is a need to see if the data is distributed of normal distribution. Therefore, we need at least 30 bureaus where the number of Arabs will be a statistical basis for the hypothesis (at least 14 Arab jobseekers in the bureau needed to reach 30 unique bureaus). A comparison was made between the Arabs with good </w:t>
      </w:r>
      <w:r w:rsidR="00382C18" w:rsidRPr="00D9589B">
        <w:rPr>
          <w:rFonts w:asciiTheme="majorBidi" w:hAnsiTheme="majorBidi" w:cstheme="majorBidi"/>
        </w:rPr>
        <w:t xml:space="preserve">job </w:t>
      </w:r>
      <w:r w:rsidRPr="00D9589B">
        <w:rPr>
          <w:rFonts w:asciiTheme="majorBidi" w:hAnsiTheme="majorBidi" w:cstheme="majorBidi"/>
        </w:rPr>
        <w:t xml:space="preserve">placement and the non-Arabs with a good </w:t>
      </w:r>
      <w:r w:rsidR="00382C18" w:rsidRPr="00D9589B">
        <w:rPr>
          <w:rFonts w:asciiTheme="majorBidi" w:hAnsiTheme="majorBidi" w:cstheme="majorBidi"/>
        </w:rPr>
        <w:t xml:space="preserve">job </w:t>
      </w:r>
      <w:r w:rsidRPr="00D9589B">
        <w:rPr>
          <w:rFonts w:asciiTheme="majorBidi" w:hAnsiTheme="majorBidi" w:cstheme="majorBidi"/>
        </w:rPr>
        <w:t xml:space="preserve">placement from the same bureau. The 'diff' column was calculated, and it's representing the differences in good placing proportion to estimate the differences in </w:t>
      </w:r>
      <w:r w:rsidR="00382C18" w:rsidRPr="00D9589B">
        <w:rPr>
          <w:rFonts w:asciiTheme="majorBidi" w:hAnsiTheme="majorBidi" w:cstheme="majorBidi"/>
        </w:rPr>
        <w:t xml:space="preserve">job </w:t>
      </w:r>
      <w:r w:rsidRPr="00D9589B">
        <w:rPr>
          <w:rFonts w:asciiTheme="majorBidi" w:hAnsiTheme="majorBidi" w:cstheme="majorBidi"/>
        </w:rPr>
        <w:t>placements in the same bureau. There is a need to check if the differences are normally distributed</w:t>
      </w:r>
      <w:r w:rsidR="005C7105">
        <w:rPr>
          <w:rFonts w:asciiTheme="majorBidi" w:hAnsiTheme="majorBidi" w:cstheme="majorBidi"/>
        </w:rPr>
        <w:t xml:space="preserve">. A </w:t>
      </w:r>
      <w:r w:rsidRPr="00D9589B">
        <w:rPr>
          <w:rFonts w:asciiTheme="majorBidi" w:hAnsiTheme="majorBidi" w:cstheme="majorBidi"/>
        </w:rPr>
        <w:t>histogram will show the number of samples relative to the difference and by a density function.</w:t>
      </w:r>
      <w:r w:rsidR="005C7105" w:rsidRPr="005C7105">
        <w:rPr>
          <w:rFonts w:asciiTheme="majorBidi" w:hAnsiTheme="majorBidi" w:cstheme="majorBidi"/>
        </w:rPr>
        <w:t xml:space="preserve"> </w:t>
      </w:r>
      <w:r w:rsidR="005C7105">
        <w:rPr>
          <w:rFonts w:asciiTheme="majorBidi" w:hAnsiTheme="majorBidi" w:cstheme="majorBidi"/>
        </w:rPr>
        <w:t xml:space="preserve">The </w:t>
      </w:r>
      <w:r w:rsidR="005C7105" w:rsidRPr="00D9589B">
        <w:rPr>
          <w:rFonts w:asciiTheme="majorBidi" w:hAnsiTheme="majorBidi" w:cstheme="majorBidi"/>
        </w:rPr>
        <w:t xml:space="preserve">density function </w:t>
      </w:r>
      <w:r w:rsidR="005C7105">
        <w:rPr>
          <w:rFonts w:asciiTheme="majorBidi" w:hAnsiTheme="majorBidi" w:cstheme="majorBidi"/>
        </w:rPr>
        <w:t>does</w:t>
      </w:r>
      <w:r w:rsidR="005C7105" w:rsidRPr="00D9589B">
        <w:rPr>
          <w:rFonts w:asciiTheme="majorBidi" w:hAnsiTheme="majorBidi" w:cstheme="majorBidi"/>
        </w:rPr>
        <w:t xml:space="preserve"> imply that the data is a normal distribution and a</w:t>
      </w:r>
      <w:r w:rsidR="005C7105">
        <w:rPr>
          <w:rFonts w:asciiTheme="majorBidi" w:hAnsiTheme="majorBidi" w:cstheme="majorBidi"/>
        </w:rPr>
        <w:t xml:space="preserve"> Kolmogorov Smirnov test result showed the column data is normally </w:t>
      </w:r>
      <w:r w:rsidR="005C7105" w:rsidRPr="00D9589B">
        <w:rPr>
          <w:rFonts w:asciiTheme="majorBidi" w:hAnsiTheme="majorBidi" w:cstheme="majorBidi"/>
        </w:rPr>
        <w:t>distributed</w:t>
      </w:r>
      <w:r w:rsidR="005C7105">
        <w:rPr>
          <w:rFonts w:asciiTheme="majorBidi" w:hAnsiTheme="majorBidi" w:cstheme="majorBidi"/>
        </w:rPr>
        <w:t xml:space="preserve"> and even by equalization between the</w:t>
      </w:r>
      <w:r w:rsidR="005C7105" w:rsidRPr="005C7105">
        <w:t xml:space="preserve"> </w:t>
      </w:r>
      <w:r w:rsidR="005C7105">
        <w:rPr>
          <w:rFonts w:asciiTheme="majorBidi" w:hAnsiTheme="majorBidi" w:cstheme="majorBidi"/>
        </w:rPr>
        <w:t>c</w:t>
      </w:r>
      <w:r w:rsidR="005C7105" w:rsidRPr="005C7105">
        <w:rPr>
          <w:rFonts w:asciiTheme="majorBidi" w:hAnsiTheme="majorBidi" w:cstheme="majorBidi"/>
        </w:rPr>
        <w:t>umulative distribution function</w:t>
      </w:r>
      <w:r w:rsidR="005C7105">
        <w:rPr>
          <w:rFonts w:asciiTheme="majorBidi" w:hAnsiTheme="majorBidi" w:cstheme="majorBidi"/>
        </w:rPr>
        <w:t xml:space="preserve"> to Kolmogorov Smirnov result.   </w:t>
      </w:r>
    </w:p>
    <w:p w14:paraId="372BB26F" w14:textId="36A078D8" w:rsidR="00C15393" w:rsidRPr="00D9589B" w:rsidRDefault="005C7105" w:rsidP="00C66C8D">
      <w:pPr>
        <w:autoSpaceDE w:val="0"/>
        <w:autoSpaceDN w:val="0"/>
        <w:bidi w:val="0"/>
        <w:adjustRightInd w:val="0"/>
        <w:spacing w:after="0" w:line="360" w:lineRule="auto"/>
        <w:rPr>
          <w:rFonts w:asciiTheme="majorBidi" w:hAnsiTheme="majorBidi" w:cstheme="majorBidi"/>
        </w:rPr>
      </w:pPr>
      <w:r>
        <w:rPr>
          <w:rFonts w:asciiTheme="majorBidi" w:hAnsiTheme="majorBidi" w:cstheme="majorBidi" w:hint="cs"/>
        </w:rPr>
        <w:t>S</w:t>
      </w:r>
      <w:r w:rsidR="00C15393" w:rsidRPr="00D9589B">
        <w:rPr>
          <w:rFonts w:asciiTheme="majorBidi" w:hAnsiTheme="majorBidi" w:cstheme="majorBidi"/>
        </w:rPr>
        <w:t xml:space="preserve">ince we have 30 samples and we saw that the data is normally distributed we can use a </w:t>
      </w:r>
      <w:r>
        <w:rPr>
          <w:rFonts w:asciiTheme="majorBidi" w:hAnsiTheme="majorBidi" w:cstheme="majorBidi" w:hint="cs"/>
        </w:rPr>
        <w:t>T</w:t>
      </w:r>
      <w:r w:rsidR="00311FD5">
        <w:rPr>
          <w:rFonts w:asciiTheme="majorBidi" w:hAnsiTheme="majorBidi" w:cstheme="majorBidi"/>
        </w:rPr>
        <w:t>-</w:t>
      </w:r>
      <w:r w:rsidR="00C15393" w:rsidRPr="00D9589B">
        <w:rPr>
          <w:rFonts w:asciiTheme="majorBidi" w:hAnsiTheme="majorBidi" w:cstheme="majorBidi"/>
        </w:rPr>
        <w:t>test to examine the difference between dependent pairs (30 bureaus out of 60 bureaus). It is assumed that there are more similar characteristics to populations from the same bureaus.</w:t>
      </w:r>
      <w:r>
        <w:rPr>
          <w:rFonts w:asciiTheme="majorBidi" w:hAnsiTheme="majorBidi" w:cstheme="majorBidi"/>
        </w:rPr>
        <w:t xml:space="preserve"> The critical value was higher than </w:t>
      </w:r>
      <w:r w:rsidR="00173678">
        <w:rPr>
          <w:rFonts w:asciiTheme="majorBidi" w:hAnsiTheme="majorBidi" w:cstheme="majorBidi"/>
        </w:rPr>
        <w:t>alpha;</w:t>
      </w:r>
      <w:r w:rsidR="00C66C8D">
        <w:rPr>
          <w:rFonts w:asciiTheme="majorBidi" w:hAnsiTheme="majorBidi" w:cstheme="majorBidi"/>
        </w:rPr>
        <w:t xml:space="preserve"> therefore, t</w:t>
      </w:r>
      <w:r w:rsidR="00C15393" w:rsidRPr="00D9589B">
        <w:rPr>
          <w:rFonts w:asciiTheme="majorBidi" w:hAnsiTheme="majorBidi" w:cstheme="majorBidi"/>
        </w:rPr>
        <w:t>he conclusion is to reject the null hypothesis and say there is no significant difference between the</w:t>
      </w:r>
      <w:r w:rsidR="00382C18" w:rsidRPr="00382C18">
        <w:rPr>
          <w:rFonts w:asciiTheme="majorBidi" w:hAnsiTheme="majorBidi" w:cstheme="majorBidi"/>
        </w:rPr>
        <w:t xml:space="preserve"> </w:t>
      </w:r>
      <w:r w:rsidR="00382C18" w:rsidRPr="00D9589B">
        <w:rPr>
          <w:rFonts w:asciiTheme="majorBidi" w:hAnsiTheme="majorBidi" w:cstheme="majorBidi"/>
        </w:rPr>
        <w:t>job</w:t>
      </w:r>
      <w:r w:rsidR="00C15393" w:rsidRPr="00D9589B">
        <w:rPr>
          <w:rFonts w:asciiTheme="majorBidi" w:hAnsiTheme="majorBidi" w:cstheme="majorBidi"/>
        </w:rPr>
        <w:t xml:space="preserve"> placement of the Arabs and the </w:t>
      </w:r>
      <w:r w:rsidR="00382C18" w:rsidRPr="00D9589B">
        <w:rPr>
          <w:rFonts w:asciiTheme="majorBidi" w:hAnsiTheme="majorBidi" w:cstheme="majorBidi"/>
        </w:rPr>
        <w:t xml:space="preserve">job </w:t>
      </w:r>
      <w:r w:rsidR="00C15393" w:rsidRPr="00D9589B">
        <w:rPr>
          <w:rFonts w:asciiTheme="majorBidi" w:hAnsiTheme="majorBidi" w:cstheme="majorBidi"/>
        </w:rPr>
        <w:t xml:space="preserve">placement of the non-Arabs. </w:t>
      </w:r>
    </w:p>
    <w:p w14:paraId="22692185" w14:textId="77777777" w:rsidR="00C15393" w:rsidRPr="00D9589B" w:rsidRDefault="00C15393" w:rsidP="00AF5568">
      <w:pPr>
        <w:autoSpaceDE w:val="0"/>
        <w:autoSpaceDN w:val="0"/>
        <w:bidi w:val="0"/>
        <w:adjustRightInd w:val="0"/>
        <w:spacing w:after="0" w:line="360" w:lineRule="auto"/>
        <w:rPr>
          <w:rFonts w:asciiTheme="majorBidi" w:hAnsiTheme="majorBidi" w:cstheme="majorBidi"/>
        </w:rPr>
      </w:pPr>
    </w:p>
    <w:p w14:paraId="11D8E0A2" w14:textId="77777777" w:rsidR="00C15393" w:rsidRPr="00C66C8D" w:rsidRDefault="00C15393" w:rsidP="00AF5568">
      <w:pPr>
        <w:pStyle w:val="2"/>
        <w:bidi w:val="0"/>
        <w:rPr>
          <w:rFonts w:asciiTheme="majorBidi" w:hAnsiTheme="majorBidi"/>
          <w:i/>
          <w:iCs/>
          <w:color w:val="auto"/>
        </w:rPr>
      </w:pPr>
      <w:bookmarkStart w:id="116" w:name="_Toc43988866"/>
      <w:r w:rsidRPr="00C66C8D">
        <w:rPr>
          <w:rFonts w:asciiTheme="majorBidi" w:hAnsiTheme="majorBidi"/>
          <w:i/>
          <w:iCs/>
          <w:color w:val="auto"/>
        </w:rPr>
        <w:t>Q2: How long job seekers are in the program before their placements?</w:t>
      </w:r>
      <w:bookmarkEnd w:id="116"/>
    </w:p>
    <w:p w14:paraId="482E5DD9" w14:textId="45FFF631" w:rsidR="00C15393" w:rsidRPr="00D9589B" w:rsidRDefault="00C15393" w:rsidP="00AF5568">
      <w:pPr>
        <w:autoSpaceDE w:val="0"/>
        <w:autoSpaceDN w:val="0"/>
        <w:bidi w:val="0"/>
        <w:adjustRightInd w:val="0"/>
        <w:spacing w:after="0" w:line="360" w:lineRule="auto"/>
        <w:ind w:firstLine="720"/>
        <w:rPr>
          <w:rFonts w:asciiTheme="majorBidi" w:hAnsiTheme="majorBidi" w:cstheme="majorBidi"/>
          <w:rtl/>
        </w:rPr>
      </w:pPr>
      <w:r w:rsidRPr="00D9589B">
        <w:rPr>
          <w:rFonts w:asciiTheme="majorBidi" w:hAnsiTheme="majorBidi" w:cstheme="majorBidi"/>
        </w:rPr>
        <w:t xml:space="preserve">To answer this question, a copy of the data was made into a new file and transfer to the data frame with the columns of "Last </w:t>
      </w:r>
      <w:r w:rsidR="00382C18">
        <w:rPr>
          <w:rFonts w:asciiTheme="majorBidi" w:hAnsiTheme="majorBidi" w:cstheme="majorBidi"/>
        </w:rPr>
        <w:t>J</w:t>
      </w:r>
      <w:r w:rsidR="00382C18" w:rsidRPr="00D9589B">
        <w:rPr>
          <w:rFonts w:asciiTheme="majorBidi" w:hAnsiTheme="majorBidi" w:cstheme="majorBidi"/>
        </w:rPr>
        <w:t xml:space="preserve">ob </w:t>
      </w:r>
      <w:r w:rsidRPr="00D9589B">
        <w:rPr>
          <w:rFonts w:asciiTheme="majorBidi" w:hAnsiTheme="majorBidi" w:cstheme="majorBidi"/>
        </w:rPr>
        <w:t xml:space="preserve">Placement Date", "Last </w:t>
      </w:r>
      <w:r w:rsidR="00382C18">
        <w:rPr>
          <w:rFonts w:asciiTheme="majorBidi" w:hAnsiTheme="majorBidi" w:cstheme="majorBidi"/>
        </w:rPr>
        <w:t>J</w:t>
      </w:r>
      <w:r w:rsidR="00382C18" w:rsidRPr="00D9589B">
        <w:rPr>
          <w:rFonts w:asciiTheme="majorBidi" w:hAnsiTheme="majorBidi" w:cstheme="majorBidi"/>
        </w:rPr>
        <w:t xml:space="preserve">ob </w:t>
      </w:r>
      <w:r w:rsidRPr="00D9589B">
        <w:rPr>
          <w:rFonts w:asciiTheme="majorBidi" w:hAnsiTheme="majorBidi" w:cstheme="majorBidi"/>
        </w:rPr>
        <w:t>Placement Report Date", " Initial Entry Date". Some data have blank dates ("NAT"). To understand how long the jobseekers in the program, a calculation was made in the '</w:t>
      </w:r>
      <w:proofErr w:type="spellStart"/>
      <w:r w:rsidRPr="00D9589B">
        <w:rPr>
          <w:rFonts w:asciiTheme="majorBidi" w:hAnsiTheme="majorBidi" w:cstheme="majorBidi"/>
        </w:rPr>
        <w:t>day_diff</w:t>
      </w:r>
      <w:proofErr w:type="spellEnd"/>
      <w:r w:rsidRPr="00D9589B">
        <w:rPr>
          <w:rFonts w:asciiTheme="majorBidi" w:hAnsiTheme="majorBidi" w:cstheme="majorBidi"/>
        </w:rPr>
        <w:t>' column.</w:t>
      </w:r>
    </w:p>
    <w:p w14:paraId="35D3341C" w14:textId="77777777" w:rsidR="00C15393" w:rsidRPr="00D9589B" w:rsidRDefault="00C15393" w:rsidP="00AF5568">
      <w:pPr>
        <w:autoSpaceDE w:val="0"/>
        <w:autoSpaceDN w:val="0"/>
        <w:bidi w:val="0"/>
        <w:adjustRightInd w:val="0"/>
        <w:spacing w:after="0" w:line="360" w:lineRule="auto"/>
        <w:jc w:val="center"/>
        <w:rPr>
          <w:rFonts w:asciiTheme="majorBidi" w:hAnsiTheme="majorBidi" w:cstheme="majorBidi"/>
          <w:sz w:val="20"/>
          <w:szCs w:val="20"/>
        </w:rPr>
      </w:pPr>
    </w:p>
    <w:p w14:paraId="0282EDB1" w14:textId="62A4AA68" w:rsidR="00C15393" w:rsidRPr="00E36FC3" w:rsidRDefault="00C15393" w:rsidP="00AF5568">
      <w:pPr>
        <w:autoSpaceDE w:val="0"/>
        <w:autoSpaceDN w:val="0"/>
        <w:bidi w:val="0"/>
        <w:adjustRightInd w:val="0"/>
        <w:spacing w:after="0" w:line="360" w:lineRule="auto"/>
        <w:rPr>
          <w:rFonts w:asciiTheme="majorBidi" w:eastAsiaTheme="minorEastAsia" w:hAnsiTheme="majorBidi" w:cstheme="majorBidi"/>
          <w:sz w:val="18"/>
          <w:szCs w:val="18"/>
        </w:rPr>
      </w:pPr>
      <m:oMathPara>
        <m:oMathParaPr>
          <m:jc m:val="left"/>
        </m:oMathParaPr>
        <m:oMath>
          <m:r>
            <w:rPr>
              <w:rFonts w:ascii="Cambria Math" w:hAnsi="Cambria Math" w:cstheme="majorBidi"/>
            </w:rPr>
            <m:t>d</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entry</m:t>
                  </m:r>
                </m:sub>
              </m:sSub>
            </m:e>
            <m:sub>
              <m:r>
                <w:rPr>
                  <w:rFonts w:ascii="Cambria Math" w:hAnsi="Cambria Math" w:cstheme="majorBidi"/>
                </w:rPr>
                <m:t>dates</m:t>
              </m:r>
            </m:sub>
          </m:sSub>
          <m:r>
            <w:rPr>
              <w:rFonts w:ascii="Cambria Math" w:hAnsi="Cambria Math" w:cstheme="majorBidi"/>
            </w:rPr>
            <m:t>.loc</m:t>
          </m:r>
          <m:d>
            <m:dPr>
              <m:begChr m:val="["/>
              <m:endChr m:val="]"/>
              <m:ctrlPr>
                <w:rPr>
                  <w:rFonts w:ascii="Cambria Math" w:hAnsi="Cambria Math" w:cstheme="majorBidi"/>
                  <w:i/>
                </w:rPr>
              </m:ctrlPr>
            </m:dPr>
            <m:e>
              <m:r>
                <w:rPr>
                  <w:rFonts w:ascii="Cambria Math" w:hAnsi="Cambria Math" w:cstheme="majorBidi"/>
                </w:rPr>
                <m:t>:,'days_diff'</m:t>
              </m:r>
            </m:e>
          </m:d>
          <m:r>
            <w:rPr>
              <w:rFonts w:ascii="Cambria Math" w:hAnsi="Cambria Math" w:cstheme="majorBidi"/>
            </w:rPr>
            <m:t>=df</m:t>
          </m:r>
          <m:d>
            <m:dPr>
              <m:begChr m:val="["/>
              <m:endChr m:val="]"/>
              <m:ctrlPr>
                <w:rPr>
                  <w:rFonts w:ascii="Cambria Math" w:hAnsi="Cambria Math" w:cstheme="majorBidi"/>
                  <w:i/>
                </w:rPr>
              </m:ctrlPr>
            </m:dPr>
            <m:e>
              <m:r>
                <w:rPr>
                  <w:rFonts w:ascii="Cambria Math" w:hAnsi="Cambria Math" w:cstheme="majorBidi"/>
                </w:rPr>
                <m:t>LPD</m:t>
              </m:r>
            </m:e>
          </m:d>
          <m:r>
            <w:rPr>
              <w:rFonts w:ascii="Cambria Math" w:hAnsi="Cambria Math" w:cstheme="majorBidi"/>
            </w:rPr>
            <m:t>-d</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entry</m:t>
                  </m:r>
                </m:sub>
              </m:sSub>
            </m:e>
            <m:sub>
              <m:r>
                <w:rPr>
                  <w:rFonts w:ascii="Cambria Math" w:hAnsi="Cambria Math" w:cstheme="majorBidi"/>
                </w:rPr>
                <m:t>dates</m:t>
              </m:r>
            </m:sub>
          </m:sSub>
          <m:d>
            <m:dPr>
              <m:begChr m:val="["/>
              <m:endChr m:val="]"/>
              <m:ctrlPr>
                <w:rPr>
                  <w:rFonts w:ascii="Cambria Math" w:hAnsi="Cambria Math" w:cstheme="majorBidi"/>
                  <w:i/>
                </w:rPr>
              </m:ctrlPr>
            </m:dPr>
            <m:e>
              <m:r>
                <w:rPr>
                  <w:rFonts w:ascii="Cambria Math" w:eastAsiaTheme="minorEastAsia" w:hAnsi="Cambria Math" w:cstheme="majorBidi"/>
                  <w:sz w:val="18"/>
                  <w:szCs w:val="18"/>
                </w:rPr>
                <m:t>FJTPD</m:t>
              </m:r>
            </m:e>
          </m:d>
          <m:r>
            <m:rPr>
              <m:sty m:val="p"/>
            </m:rPr>
            <w:rPr>
              <w:rFonts w:ascii="Cambria Math" w:eastAsiaTheme="minorEastAsia" w:hAnsi="Cambria Math" w:cstheme="majorBidi"/>
              <w:sz w:val="18"/>
              <w:szCs w:val="18"/>
            </w:rPr>
            <m:t xml:space="preserve">                          </m:t>
          </m:r>
          <m:r>
            <m:rPr>
              <m:sty m:val="p"/>
            </m:rPr>
            <w:rPr>
              <w:rFonts w:ascii="Cambria Math" w:eastAsiaTheme="minorEastAsia" w:hAnsi="Cambria Math" w:cstheme="majorBidi" w:hint="cs"/>
              <w:sz w:val="18"/>
              <w:szCs w:val="18"/>
              <w:rtl/>
            </w:rPr>
            <m:t>(</m:t>
          </m:r>
          <m:r>
            <m:rPr>
              <m:sty m:val="p"/>
            </m:rPr>
            <w:rPr>
              <w:rFonts w:ascii="Cambria Math" w:eastAsiaTheme="minorEastAsia" w:hAnsi="Cambria Math" w:cstheme="majorBidi"/>
              <w:sz w:val="18"/>
              <w:szCs w:val="18"/>
            </w:rPr>
            <m:t>2</m:t>
          </m:r>
          <m:r>
            <m:rPr>
              <m:sty m:val="p"/>
            </m:rPr>
            <w:rPr>
              <w:rFonts w:ascii="Cambria Math" w:eastAsiaTheme="minorEastAsia" w:hAnsi="Cambria Math" w:cstheme="majorBidi" w:hint="cs"/>
              <w:sz w:val="18"/>
              <w:szCs w:val="18"/>
              <w:rtl/>
            </w:rPr>
            <m:t>)</m:t>
          </m:r>
          <m:r>
            <m:rPr>
              <m:sty m:val="p"/>
            </m:rPr>
            <w:rPr>
              <w:rFonts w:ascii="Cambria Math" w:hAnsi="Cambria Math" w:cstheme="majorBidi"/>
            </w:rPr>
            <w:br/>
          </m:r>
        </m:oMath>
        <m:oMath>
          <m:r>
            <w:rPr>
              <w:rFonts w:ascii="Cambria Math" w:eastAsiaTheme="minorEastAsia" w:hAnsi="Cambria Math" w:cstheme="majorBidi"/>
              <w:sz w:val="18"/>
              <w:szCs w:val="18"/>
            </w:rPr>
            <m:t>* LPD=last placement dat</m:t>
          </m:r>
          <m:sSup>
            <m:sSupPr>
              <m:ctrlPr>
                <w:rPr>
                  <w:rFonts w:ascii="Cambria Math" w:eastAsiaTheme="minorEastAsia" w:hAnsi="Cambria Math" w:cstheme="majorBidi"/>
                  <w:i/>
                  <w:sz w:val="18"/>
                  <w:szCs w:val="18"/>
                </w:rPr>
              </m:ctrlPr>
            </m:sSupPr>
            <m:e>
              <m:r>
                <w:rPr>
                  <w:rFonts w:ascii="Cambria Math" w:eastAsiaTheme="minorEastAsia" w:hAnsi="Cambria Math" w:cstheme="majorBidi"/>
                  <w:sz w:val="18"/>
                  <w:szCs w:val="18"/>
                </w:rPr>
                <m:t>e</m:t>
              </m:r>
            </m:e>
            <m:sup>
              <m:r>
                <w:rPr>
                  <w:rFonts w:ascii="Cambria Math" w:eastAsiaTheme="minorEastAsia" w:hAnsi="Cambria Math" w:cstheme="majorBidi"/>
                  <w:sz w:val="18"/>
                  <w:szCs w:val="18"/>
                </w:rPr>
                <m:t>'</m:t>
              </m:r>
            </m:sup>
          </m:sSup>
        </m:oMath>
      </m:oMathPara>
    </w:p>
    <w:p w14:paraId="10772D6A" w14:textId="5CBF4E8F" w:rsidR="0034144E" w:rsidRPr="00E36FC3" w:rsidRDefault="00C15393" w:rsidP="007260BD">
      <w:pPr>
        <w:autoSpaceDE w:val="0"/>
        <w:autoSpaceDN w:val="0"/>
        <w:bidi w:val="0"/>
        <w:adjustRightInd w:val="0"/>
        <w:spacing w:after="0" w:line="360" w:lineRule="auto"/>
        <w:rPr>
          <w:rFonts w:asciiTheme="majorBidi" w:eastAsiaTheme="minorEastAsia" w:hAnsiTheme="majorBidi" w:cstheme="majorBidi"/>
          <w:sz w:val="18"/>
          <w:szCs w:val="18"/>
        </w:rPr>
      </w:pPr>
      <m:oMathPara>
        <m:oMathParaPr>
          <m:jc m:val="left"/>
        </m:oMathParaPr>
        <m:oMath>
          <m:r>
            <w:rPr>
              <w:rFonts w:ascii="Cambria Math" w:eastAsiaTheme="minorEastAsia" w:hAnsi="Cambria Math" w:cstheme="majorBidi"/>
              <w:sz w:val="18"/>
              <w:szCs w:val="18"/>
            </w:rPr>
            <m:t>* FJTPD=first joining to the program date</m:t>
          </m:r>
        </m:oMath>
      </m:oMathPara>
    </w:p>
    <w:p w14:paraId="3235AD73" w14:textId="77777777" w:rsidR="007260BD" w:rsidRPr="007260BD" w:rsidRDefault="007260BD" w:rsidP="007260BD">
      <w:pPr>
        <w:autoSpaceDE w:val="0"/>
        <w:autoSpaceDN w:val="0"/>
        <w:bidi w:val="0"/>
        <w:adjustRightInd w:val="0"/>
        <w:spacing w:after="0" w:line="360" w:lineRule="auto"/>
        <w:rPr>
          <w:rFonts w:asciiTheme="majorBidi" w:eastAsiaTheme="minorEastAsia" w:hAnsiTheme="majorBidi" w:cstheme="majorBidi"/>
          <w:sz w:val="18"/>
          <w:szCs w:val="18"/>
        </w:rPr>
      </w:pPr>
    </w:p>
    <w:p w14:paraId="00B03739" w14:textId="461B35E8" w:rsidR="0034144E" w:rsidRPr="00D9589B" w:rsidRDefault="00173678" w:rsidP="0034144E">
      <w:pPr>
        <w:autoSpaceDE w:val="0"/>
        <w:autoSpaceDN w:val="0"/>
        <w:bidi w:val="0"/>
        <w:adjustRightInd w:val="0"/>
        <w:spacing w:after="0" w:line="360" w:lineRule="auto"/>
        <w:rPr>
          <w:rFonts w:asciiTheme="majorBidi" w:hAnsiTheme="majorBidi" w:cstheme="majorBidi"/>
        </w:rPr>
      </w:pPr>
      <w:r>
        <w:rPr>
          <w:rFonts w:asciiTheme="majorBidi" w:hAnsiTheme="majorBidi" w:cstheme="majorBidi"/>
        </w:rPr>
        <w:lastRenderedPageBreak/>
        <w:t>A</w:t>
      </w:r>
      <w:r w:rsidR="0034144E" w:rsidRPr="00D9589B">
        <w:rPr>
          <w:rFonts w:asciiTheme="majorBidi" w:hAnsiTheme="majorBidi" w:cstheme="majorBidi"/>
        </w:rPr>
        <w:t>lmost half (49.99%) of program participants do not have a "placement date" and more than 25% have "first entry date" greater than "last placement date".</w:t>
      </w:r>
    </w:p>
    <w:p w14:paraId="03433C2F" w14:textId="77777777" w:rsidR="0034144E" w:rsidRDefault="0034144E" w:rsidP="0034144E">
      <w:pPr>
        <w:autoSpaceDE w:val="0"/>
        <w:autoSpaceDN w:val="0"/>
        <w:bidi w:val="0"/>
        <w:adjustRightInd w:val="0"/>
        <w:spacing w:after="0" w:line="360" w:lineRule="auto"/>
        <w:rPr>
          <w:rFonts w:asciiTheme="majorBidi" w:hAnsiTheme="majorBidi" w:cstheme="majorBidi"/>
          <w:sz w:val="20"/>
          <w:szCs w:val="20"/>
        </w:rPr>
      </w:pPr>
      <w:r w:rsidRPr="00D9589B">
        <w:rPr>
          <w:rFonts w:asciiTheme="majorBidi" w:hAnsiTheme="majorBidi" w:cstheme="majorBidi"/>
        </w:rPr>
        <w:t>After clearing the records of the negative diff, the data were summarized.</w:t>
      </w:r>
      <w:r w:rsidRPr="00D9589B">
        <w:rPr>
          <w:rFonts w:asciiTheme="majorBidi" w:hAnsiTheme="majorBidi" w:cstheme="majorBidi"/>
          <w:sz w:val="20"/>
          <w:szCs w:val="20"/>
        </w:rPr>
        <w:t xml:space="preserve"> </w:t>
      </w:r>
      <w:r w:rsidRPr="00D9589B">
        <w:rPr>
          <w:rFonts w:asciiTheme="majorBidi" w:hAnsiTheme="majorBidi" w:cstheme="majorBidi"/>
        </w:rPr>
        <w:t>Confidence interval is: (Left: [336.994], Mean: 341.418, Right: [345.8417])</w:t>
      </w:r>
    </w:p>
    <w:p w14:paraId="3E79A474" w14:textId="77777777" w:rsidR="00C15393" w:rsidRPr="00D9589B" w:rsidRDefault="00C15393" w:rsidP="00AF5568">
      <w:pPr>
        <w:autoSpaceDE w:val="0"/>
        <w:autoSpaceDN w:val="0"/>
        <w:bidi w:val="0"/>
        <w:adjustRightInd w:val="0"/>
        <w:spacing w:after="0" w:line="360" w:lineRule="auto"/>
        <w:rPr>
          <w:rFonts w:asciiTheme="majorBidi" w:hAnsiTheme="majorBidi" w:cstheme="majorBidi"/>
          <w:sz w:val="20"/>
          <w:szCs w:val="20"/>
        </w:rPr>
      </w:pPr>
    </w:p>
    <w:p w14:paraId="5BA6B9E0" w14:textId="04FA5998" w:rsidR="00C15393" w:rsidRDefault="003E1D69" w:rsidP="005B54F4">
      <w:pPr>
        <w:autoSpaceDE w:val="0"/>
        <w:autoSpaceDN w:val="0"/>
        <w:bidi w:val="0"/>
        <w:adjustRightInd w:val="0"/>
        <w:spacing w:after="0" w:line="360" w:lineRule="auto"/>
        <w:ind w:left="720"/>
        <w:rPr>
          <w:rFonts w:asciiTheme="majorBidi" w:hAnsiTheme="majorBidi" w:cstheme="majorBidi"/>
          <w:i/>
          <w:iCs/>
          <w:sz w:val="20"/>
          <w:szCs w:val="20"/>
        </w:rPr>
      </w:pPr>
      <w:bookmarkStart w:id="117" w:name="Table_4"/>
      <w:r w:rsidRPr="003E1D69">
        <w:rPr>
          <w:rFonts w:asciiTheme="majorBidi" w:hAnsiTheme="majorBidi" w:cstheme="majorBidi"/>
          <w:b/>
          <w:bCs/>
          <w:i/>
          <w:iCs/>
        </w:rPr>
        <w:t xml:space="preserve">Table </w:t>
      </w:r>
      <w:r w:rsidR="00F7299D">
        <w:rPr>
          <w:rFonts w:asciiTheme="majorBidi" w:hAnsiTheme="majorBidi" w:cstheme="majorBidi"/>
          <w:b/>
          <w:bCs/>
          <w:i/>
          <w:iCs/>
        </w:rPr>
        <w:t>4</w:t>
      </w:r>
      <w:r>
        <w:rPr>
          <w:rFonts w:asciiTheme="majorBidi" w:hAnsiTheme="majorBidi" w:cstheme="majorBidi"/>
          <w:i/>
          <w:iCs/>
        </w:rPr>
        <w:br/>
      </w:r>
      <w:bookmarkEnd w:id="117"/>
      <w:commentRangeStart w:id="118"/>
      <w:commentRangeStart w:id="119"/>
      <w:r w:rsidR="00C15393" w:rsidRPr="001E1FFB">
        <w:rPr>
          <w:rFonts w:asciiTheme="majorBidi" w:hAnsiTheme="majorBidi" w:cstheme="majorBidi"/>
          <w:i/>
          <w:iCs/>
        </w:rPr>
        <w:t xml:space="preserve"> '</w:t>
      </w:r>
      <w:proofErr w:type="spellStart"/>
      <w:r w:rsidR="00C15393" w:rsidRPr="001E1FFB">
        <w:rPr>
          <w:rFonts w:asciiTheme="majorBidi" w:hAnsiTheme="majorBidi" w:cstheme="majorBidi"/>
          <w:i/>
          <w:iCs/>
        </w:rPr>
        <w:t>Days_Diff</w:t>
      </w:r>
      <w:proofErr w:type="spellEnd"/>
      <w:r w:rsidR="00C15393" w:rsidRPr="001E1FFB">
        <w:rPr>
          <w:rFonts w:asciiTheme="majorBidi" w:hAnsiTheme="majorBidi" w:cstheme="majorBidi"/>
          <w:i/>
          <w:iCs/>
        </w:rPr>
        <w:t xml:space="preserve">' </w:t>
      </w:r>
      <w:commentRangeEnd w:id="118"/>
      <w:r w:rsidR="00E36FC3">
        <w:rPr>
          <w:rStyle w:val="a5"/>
          <w:rtl/>
        </w:rPr>
        <w:commentReference w:id="118"/>
      </w:r>
      <w:commentRangeEnd w:id="119"/>
      <w:r w:rsidR="005B54F4">
        <w:rPr>
          <w:rStyle w:val="a5"/>
        </w:rPr>
        <w:commentReference w:id="119"/>
      </w:r>
      <w:r w:rsidR="00C15393" w:rsidRPr="001E1FFB">
        <w:rPr>
          <w:rFonts w:asciiTheme="majorBidi" w:hAnsiTheme="majorBidi" w:cstheme="majorBidi"/>
          <w:i/>
          <w:iCs/>
        </w:rPr>
        <w:t>division to categories</w:t>
      </w:r>
    </w:p>
    <w:tbl>
      <w:tblPr>
        <w:tblStyle w:val="a3"/>
        <w:bidiVisual/>
        <w:tblW w:w="0" w:type="auto"/>
        <w:jc w:val="center"/>
        <w:tblLook w:val="04A0" w:firstRow="1" w:lastRow="0" w:firstColumn="1" w:lastColumn="0" w:noHBand="0" w:noVBand="1"/>
      </w:tblPr>
      <w:tblGrid>
        <w:gridCol w:w="2074"/>
        <w:gridCol w:w="2074"/>
        <w:gridCol w:w="2074"/>
      </w:tblGrid>
      <w:tr w:rsidR="003E1D69" w:rsidRPr="003E1D69" w14:paraId="498D2724" w14:textId="2723D0A6" w:rsidTr="003E1D69">
        <w:trPr>
          <w:jc w:val="center"/>
        </w:trPr>
        <w:tc>
          <w:tcPr>
            <w:tcW w:w="2074" w:type="dxa"/>
            <w:tcBorders>
              <w:top w:val="single" w:sz="4" w:space="0" w:color="auto"/>
              <w:left w:val="nil"/>
              <w:right w:val="nil"/>
            </w:tcBorders>
          </w:tcPr>
          <w:p w14:paraId="2E85C541" w14:textId="05D8FE0B" w:rsidR="003E1D69" w:rsidRPr="003E1D69" w:rsidRDefault="003E1D69" w:rsidP="00AF5568">
            <w:pPr>
              <w:bidi w:val="0"/>
              <w:rPr>
                <w:rFonts w:asciiTheme="majorBidi" w:hAnsiTheme="majorBidi" w:cstheme="majorBidi"/>
              </w:rPr>
            </w:pPr>
            <w:r w:rsidRPr="003E1D69">
              <w:rPr>
                <w:rFonts w:asciiTheme="majorBidi" w:hAnsiTheme="majorBidi" w:cstheme="majorBidi"/>
              </w:rPr>
              <w:t xml:space="preserve">Percent of job seekers </w:t>
            </w:r>
          </w:p>
        </w:tc>
        <w:tc>
          <w:tcPr>
            <w:tcW w:w="2074" w:type="dxa"/>
            <w:tcBorders>
              <w:top w:val="single" w:sz="4" w:space="0" w:color="auto"/>
              <w:left w:val="nil"/>
              <w:right w:val="nil"/>
            </w:tcBorders>
          </w:tcPr>
          <w:p w14:paraId="5CED2BBF" w14:textId="6E14BB66" w:rsidR="003E1D69" w:rsidRPr="003E1D69" w:rsidRDefault="003E1D69" w:rsidP="00AF5568">
            <w:pPr>
              <w:bidi w:val="0"/>
              <w:rPr>
                <w:rFonts w:asciiTheme="majorBidi" w:hAnsiTheme="majorBidi" w:cstheme="majorBidi"/>
              </w:rPr>
            </w:pPr>
            <w:r w:rsidRPr="003E1D69">
              <w:rPr>
                <w:rFonts w:asciiTheme="majorBidi" w:hAnsiTheme="majorBidi" w:cstheme="majorBidi" w:hint="cs"/>
              </w:rPr>
              <w:t>N</w:t>
            </w:r>
            <w:r w:rsidRPr="003E1D69">
              <w:rPr>
                <w:rFonts w:asciiTheme="majorBidi" w:hAnsiTheme="majorBidi" w:cstheme="majorBidi"/>
              </w:rPr>
              <w:t>umber of job seekers</w:t>
            </w:r>
          </w:p>
        </w:tc>
        <w:tc>
          <w:tcPr>
            <w:tcW w:w="2074" w:type="dxa"/>
            <w:tcBorders>
              <w:top w:val="single" w:sz="4" w:space="0" w:color="auto"/>
              <w:left w:val="nil"/>
              <w:right w:val="nil"/>
            </w:tcBorders>
          </w:tcPr>
          <w:p w14:paraId="24083C95" w14:textId="0A3A8BE5" w:rsidR="003E1D69" w:rsidRPr="003E1D69" w:rsidRDefault="003E1D69" w:rsidP="00AF5568">
            <w:pPr>
              <w:bidi w:val="0"/>
              <w:rPr>
                <w:rFonts w:asciiTheme="majorBidi" w:hAnsiTheme="majorBidi" w:cstheme="majorBidi"/>
              </w:rPr>
            </w:pPr>
            <w:r w:rsidRPr="003E1D69">
              <w:rPr>
                <w:rFonts w:asciiTheme="majorBidi" w:hAnsiTheme="majorBidi" w:cstheme="majorBidi"/>
              </w:rPr>
              <w:t>Category</w:t>
            </w:r>
          </w:p>
        </w:tc>
      </w:tr>
      <w:tr w:rsidR="003E1D69" w:rsidRPr="003E1D69" w14:paraId="0BAF4260" w14:textId="6B08F685" w:rsidTr="003E1D69">
        <w:trPr>
          <w:jc w:val="center"/>
        </w:trPr>
        <w:tc>
          <w:tcPr>
            <w:tcW w:w="2074" w:type="dxa"/>
            <w:tcBorders>
              <w:left w:val="nil"/>
              <w:bottom w:val="nil"/>
              <w:right w:val="nil"/>
            </w:tcBorders>
          </w:tcPr>
          <w:p w14:paraId="47236ECA" w14:textId="486908CA"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0.366%</w:t>
            </w:r>
          </w:p>
        </w:tc>
        <w:tc>
          <w:tcPr>
            <w:tcW w:w="2074" w:type="dxa"/>
            <w:tcBorders>
              <w:left w:val="nil"/>
              <w:bottom w:val="nil"/>
              <w:right w:val="nil"/>
            </w:tcBorders>
          </w:tcPr>
          <w:p w14:paraId="355E05A3" w14:textId="77777777"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205</w:t>
            </w:r>
          </w:p>
        </w:tc>
        <w:tc>
          <w:tcPr>
            <w:tcW w:w="2074" w:type="dxa"/>
            <w:tcBorders>
              <w:left w:val="nil"/>
              <w:bottom w:val="nil"/>
              <w:right w:val="nil"/>
            </w:tcBorders>
          </w:tcPr>
          <w:p w14:paraId="51E636B7" w14:textId="7F107023" w:rsidR="003E1D69" w:rsidRPr="003E1D69" w:rsidRDefault="003E1D69" w:rsidP="00AF5568">
            <w:pPr>
              <w:bidi w:val="0"/>
              <w:rPr>
                <w:rFonts w:asciiTheme="majorBidi" w:hAnsiTheme="majorBidi" w:cstheme="majorBidi"/>
                <w:rtl/>
              </w:rPr>
            </w:pPr>
            <w:r w:rsidRPr="003E1D69">
              <w:rPr>
                <w:rFonts w:asciiTheme="majorBidi" w:hAnsiTheme="majorBidi" w:cstheme="majorBidi"/>
              </w:rPr>
              <w:t>0 days</w:t>
            </w:r>
          </w:p>
        </w:tc>
      </w:tr>
      <w:tr w:rsidR="003E1D69" w:rsidRPr="003E1D69" w14:paraId="484E9AE3" w14:textId="07CDE1A0" w:rsidTr="003E1D69">
        <w:trPr>
          <w:jc w:val="center"/>
        </w:trPr>
        <w:tc>
          <w:tcPr>
            <w:tcW w:w="2074" w:type="dxa"/>
            <w:tcBorders>
              <w:top w:val="nil"/>
              <w:left w:val="nil"/>
              <w:bottom w:val="nil"/>
              <w:right w:val="nil"/>
            </w:tcBorders>
          </w:tcPr>
          <w:p w14:paraId="5D92039D" w14:textId="3FCF8F53"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2.865%</w:t>
            </w:r>
          </w:p>
        </w:tc>
        <w:tc>
          <w:tcPr>
            <w:tcW w:w="2074" w:type="dxa"/>
            <w:tcBorders>
              <w:top w:val="nil"/>
              <w:left w:val="nil"/>
              <w:bottom w:val="nil"/>
              <w:right w:val="nil"/>
            </w:tcBorders>
          </w:tcPr>
          <w:p w14:paraId="45A1745A" w14:textId="77777777"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1604</w:t>
            </w:r>
          </w:p>
        </w:tc>
        <w:tc>
          <w:tcPr>
            <w:tcW w:w="2074" w:type="dxa"/>
            <w:tcBorders>
              <w:top w:val="nil"/>
              <w:left w:val="nil"/>
              <w:bottom w:val="nil"/>
              <w:right w:val="nil"/>
            </w:tcBorders>
          </w:tcPr>
          <w:p w14:paraId="0055741F" w14:textId="55798773" w:rsidR="003E1D69" w:rsidRPr="003E1D69" w:rsidRDefault="003E1D69" w:rsidP="00AF5568">
            <w:pPr>
              <w:bidi w:val="0"/>
              <w:rPr>
                <w:rFonts w:asciiTheme="majorBidi" w:hAnsiTheme="majorBidi" w:cstheme="majorBidi"/>
                <w:rtl/>
              </w:rPr>
            </w:pPr>
            <w:r w:rsidRPr="003E1D69">
              <w:rPr>
                <w:rFonts w:asciiTheme="majorBidi" w:hAnsiTheme="majorBidi" w:cstheme="majorBidi"/>
              </w:rPr>
              <w:t>1 – 10 days</w:t>
            </w:r>
          </w:p>
        </w:tc>
      </w:tr>
      <w:tr w:rsidR="003E1D69" w:rsidRPr="003E1D69" w14:paraId="588E75DC" w14:textId="69547731" w:rsidTr="003E1D69">
        <w:trPr>
          <w:jc w:val="center"/>
        </w:trPr>
        <w:tc>
          <w:tcPr>
            <w:tcW w:w="2074" w:type="dxa"/>
            <w:tcBorders>
              <w:top w:val="nil"/>
              <w:left w:val="nil"/>
              <w:bottom w:val="nil"/>
              <w:right w:val="nil"/>
            </w:tcBorders>
          </w:tcPr>
          <w:p w14:paraId="0A98D973" w14:textId="3BCE38E5" w:rsidR="003E1D69" w:rsidRPr="003E1D69" w:rsidRDefault="003E1D69" w:rsidP="00AF5568">
            <w:pPr>
              <w:bidi w:val="0"/>
              <w:rPr>
                <w:rFonts w:asciiTheme="majorBidi" w:hAnsiTheme="majorBidi" w:cstheme="majorBidi"/>
              </w:rPr>
            </w:pPr>
            <w:r w:rsidRPr="003E1D69">
              <w:rPr>
                <w:rFonts w:asciiTheme="majorBidi" w:hAnsiTheme="majorBidi" w:cstheme="majorBidi" w:hint="cs"/>
                <w:rtl/>
              </w:rPr>
              <w:t>5.067%</w:t>
            </w:r>
          </w:p>
        </w:tc>
        <w:tc>
          <w:tcPr>
            <w:tcW w:w="2074" w:type="dxa"/>
            <w:tcBorders>
              <w:top w:val="nil"/>
              <w:left w:val="nil"/>
              <w:bottom w:val="nil"/>
              <w:right w:val="nil"/>
            </w:tcBorders>
          </w:tcPr>
          <w:p w14:paraId="24DAC23B" w14:textId="77777777" w:rsidR="003E1D69" w:rsidRPr="003E1D69" w:rsidRDefault="003E1D69" w:rsidP="00AF5568">
            <w:pPr>
              <w:bidi w:val="0"/>
              <w:rPr>
                <w:rFonts w:asciiTheme="majorBidi" w:hAnsiTheme="majorBidi" w:cstheme="majorBidi"/>
              </w:rPr>
            </w:pPr>
            <w:r w:rsidRPr="003E1D69">
              <w:rPr>
                <w:rFonts w:asciiTheme="majorBidi" w:hAnsiTheme="majorBidi" w:cstheme="majorBidi" w:hint="cs"/>
                <w:rtl/>
              </w:rPr>
              <w:t>2842</w:t>
            </w:r>
          </w:p>
        </w:tc>
        <w:tc>
          <w:tcPr>
            <w:tcW w:w="2074" w:type="dxa"/>
            <w:tcBorders>
              <w:top w:val="nil"/>
              <w:left w:val="nil"/>
              <w:bottom w:val="nil"/>
              <w:right w:val="nil"/>
            </w:tcBorders>
          </w:tcPr>
          <w:p w14:paraId="686D79E7" w14:textId="1E012E99" w:rsidR="003E1D69" w:rsidRPr="003E1D69" w:rsidRDefault="003E1D69" w:rsidP="00AF5568">
            <w:pPr>
              <w:bidi w:val="0"/>
              <w:rPr>
                <w:rFonts w:asciiTheme="majorBidi" w:hAnsiTheme="majorBidi" w:cstheme="majorBidi"/>
                <w:rtl/>
              </w:rPr>
            </w:pPr>
            <w:r w:rsidRPr="003E1D69">
              <w:rPr>
                <w:rFonts w:asciiTheme="majorBidi" w:hAnsiTheme="majorBidi" w:cstheme="majorBidi"/>
              </w:rPr>
              <w:t>11 – 30 days</w:t>
            </w:r>
          </w:p>
        </w:tc>
      </w:tr>
      <w:tr w:rsidR="003E1D69" w:rsidRPr="003E1D69" w14:paraId="51D81E92" w14:textId="4AEA78BF" w:rsidTr="003E1D69">
        <w:trPr>
          <w:jc w:val="center"/>
        </w:trPr>
        <w:tc>
          <w:tcPr>
            <w:tcW w:w="2074" w:type="dxa"/>
            <w:tcBorders>
              <w:top w:val="nil"/>
              <w:left w:val="nil"/>
              <w:bottom w:val="nil"/>
              <w:right w:val="nil"/>
            </w:tcBorders>
          </w:tcPr>
          <w:p w14:paraId="6C4C638B" w14:textId="741766A4"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5.564%</w:t>
            </w:r>
          </w:p>
        </w:tc>
        <w:tc>
          <w:tcPr>
            <w:tcW w:w="2074" w:type="dxa"/>
            <w:tcBorders>
              <w:top w:val="nil"/>
              <w:left w:val="nil"/>
              <w:bottom w:val="nil"/>
              <w:right w:val="nil"/>
            </w:tcBorders>
          </w:tcPr>
          <w:p w14:paraId="4993B78B" w14:textId="3D0F2594" w:rsidR="003E1D69" w:rsidRPr="003E1D69" w:rsidRDefault="003E1D69" w:rsidP="00AF5568">
            <w:pPr>
              <w:tabs>
                <w:tab w:val="left" w:pos="984"/>
              </w:tabs>
              <w:bidi w:val="0"/>
              <w:rPr>
                <w:rFonts w:asciiTheme="majorBidi" w:hAnsiTheme="majorBidi" w:cstheme="majorBidi"/>
              </w:rPr>
            </w:pPr>
            <w:r w:rsidRPr="003E1D69">
              <w:rPr>
                <w:rFonts w:asciiTheme="majorBidi" w:hAnsiTheme="majorBidi" w:cstheme="majorBidi" w:hint="cs"/>
                <w:rtl/>
              </w:rPr>
              <w:t>3115</w:t>
            </w:r>
            <w:r>
              <w:rPr>
                <w:rFonts w:asciiTheme="majorBidi" w:hAnsiTheme="majorBidi" w:cstheme="majorBidi"/>
                <w:rtl/>
              </w:rPr>
              <w:tab/>
            </w:r>
          </w:p>
        </w:tc>
        <w:tc>
          <w:tcPr>
            <w:tcW w:w="2074" w:type="dxa"/>
            <w:tcBorders>
              <w:top w:val="nil"/>
              <w:left w:val="nil"/>
              <w:bottom w:val="nil"/>
              <w:right w:val="nil"/>
            </w:tcBorders>
          </w:tcPr>
          <w:p w14:paraId="20270B75" w14:textId="50551E99" w:rsidR="003E1D69" w:rsidRPr="003E1D69" w:rsidRDefault="003E1D69" w:rsidP="00AF5568">
            <w:pPr>
              <w:bidi w:val="0"/>
              <w:rPr>
                <w:rFonts w:asciiTheme="majorBidi" w:hAnsiTheme="majorBidi" w:cstheme="majorBidi"/>
                <w:rtl/>
              </w:rPr>
            </w:pPr>
            <w:r w:rsidRPr="003E1D69">
              <w:rPr>
                <w:rFonts w:asciiTheme="majorBidi" w:hAnsiTheme="majorBidi" w:cstheme="majorBidi"/>
              </w:rPr>
              <w:t>31 – 60 days</w:t>
            </w:r>
          </w:p>
        </w:tc>
      </w:tr>
      <w:tr w:rsidR="003E1D69" w:rsidRPr="003E1D69" w14:paraId="24C0F8FE" w14:textId="14EF59B4" w:rsidTr="003E1D69">
        <w:trPr>
          <w:jc w:val="center"/>
        </w:trPr>
        <w:tc>
          <w:tcPr>
            <w:tcW w:w="2074" w:type="dxa"/>
            <w:tcBorders>
              <w:top w:val="nil"/>
              <w:left w:val="nil"/>
              <w:bottom w:val="nil"/>
              <w:right w:val="nil"/>
            </w:tcBorders>
          </w:tcPr>
          <w:p w14:paraId="6B199B55" w14:textId="10F1972F"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4.574%</w:t>
            </w:r>
          </w:p>
        </w:tc>
        <w:tc>
          <w:tcPr>
            <w:tcW w:w="2074" w:type="dxa"/>
            <w:tcBorders>
              <w:top w:val="nil"/>
              <w:left w:val="nil"/>
              <w:bottom w:val="nil"/>
              <w:right w:val="nil"/>
            </w:tcBorders>
          </w:tcPr>
          <w:p w14:paraId="5068F2FB" w14:textId="77777777"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2561</w:t>
            </w:r>
          </w:p>
        </w:tc>
        <w:tc>
          <w:tcPr>
            <w:tcW w:w="2074" w:type="dxa"/>
            <w:tcBorders>
              <w:top w:val="nil"/>
              <w:left w:val="nil"/>
              <w:bottom w:val="nil"/>
              <w:right w:val="nil"/>
            </w:tcBorders>
          </w:tcPr>
          <w:p w14:paraId="3D510BD5" w14:textId="7CF649EC" w:rsidR="003E1D69" w:rsidRPr="003E1D69" w:rsidRDefault="003E1D69" w:rsidP="00AF5568">
            <w:pPr>
              <w:bidi w:val="0"/>
              <w:rPr>
                <w:rFonts w:asciiTheme="majorBidi" w:hAnsiTheme="majorBidi" w:cstheme="majorBidi"/>
                <w:rtl/>
              </w:rPr>
            </w:pPr>
            <w:r w:rsidRPr="003E1D69">
              <w:rPr>
                <w:rFonts w:asciiTheme="majorBidi" w:hAnsiTheme="majorBidi" w:cstheme="majorBidi"/>
              </w:rPr>
              <w:t>61 – 100 days</w:t>
            </w:r>
          </w:p>
        </w:tc>
      </w:tr>
      <w:tr w:rsidR="003E1D69" w:rsidRPr="003E1D69" w14:paraId="52A7D28D" w14:textId="693FC21E" w:rsidTr="003E1D69">
        <w:trPr>
          <w:jc w:val="center"/>
        </w:trPr>
        <w:tc>
          <w:tcPr>
            <w:tcW w:w="2074" w:type="dxa"/>
            <w:tcBorders>
              <w:top w:val="nil"/>
              <w:left w:val="nil"/>
              <w:bottom w:val="nil"/>
              <w:right w:val="nil"/>
            </w:tcBorders>
          </w:tcPr>
          <w:p w14:paraId="1A1CEC16" w14:textId="3441D5A9"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4.081%</w:t>
            </w:r>
          </w:p>
        </w:tc>
        <w:tc>
          <w:tcPr>
            <w:tcW w:w="2074" w:type="dxa"/>
            <w:tcBorders>
              <w:top w:val="nil"/>
              <w:left w:val="nil"/>
              <w:bottom w:val="nil"/>
              <w:right w:val="nil"/>
            </w:tcBorders>
          </w:tcPr>
          <w:p w14:paraId="6299CA3A" w14:textId="77777777"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2285</w:t>
            </w:r>
          </w:p>
        </w:tc>
        <w:tc>
          <w:tcPr>
            <w:tcW w:w="2074" w:type="dxa"/>
            <w:tcBorders>
              <w:top w:val="nil"/>
              <w:left w:val="nil"/>
              <w:bottom w:val="nil"/>
              <w:right w:val="nil"/>
            </w:tcBorders>
          </w:tcPr>
          <w:p w14:paraId="4E06EDA3" w14:textId="5AD2CC9B" w:rsidR="003E1D69" w:rsidRPr="003E1D69" w:rsidRDefault="003E1D69" w:rsidP="00AF5568">
            <w:pPr>
              <w:bidi w:val="0"/>
              <w:rPr>
                <w:rFonts w:asciiTheme="majorBidi" w:hAnsiTheme="majorBidi" w:cstheme="majorBidi"/>
                <w:rtl/>
              </w:rPr>
            </w:pPr>
            <w:r w:rsidRPr="003E1D69">
              <w:rPr>
                <w:rFonts w:asciiTheme="majorBidi" w:hAnsiTheme="majorBidi" w:cstheme="majorBidi"/>
              </w:rPr>
              <w:t>101 – 150 days</w:t>
            </w:r>
          </w:p>
        </w:tc>
      </w:tr>
      <w:tr w:rsidR="003E1D69" w:rsidRPr="003E1D69" w14:paraId="7177B577" w14:textId="7AD75FE7" w:rsidTr="003E1D69">
        <w:trPr>
          <w:jc w:val="center"/>
        </w:trPr>
        <w:tc>
          <w:tcPr>
            <w:tcW w:w="2074" w:type="dxa"/>
            <w:tcBorders>
              <w:top w:val="nil"/>
              <w:left w:val="nil"/>
              <w:bottom w:val="nil"/>
              <w:right w:val="nil"/>
            </w:tcBorders>
          </w:tcPr>
          <w:p w14:paraId="0B455CE4" w14:textId="2EAA8FF2"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3.074%</w:t>
            </w:r>
          </w:p>
        </w:tc>
        <w:tc>
          <w:tcPr>
            <w:tcW w:w="2074" w:type="dxa"/>
            <w:tcBorders>
              <w:top w:val="nil"/>
              <w:left w:val="nil"/>
              <w:bottom w:val="nil"/>
              <w:right w:val="nil"/>
            </w:tcBorders>
          </w:tcPr>
          <w:p w14:paraId="7F095F5B" w14:textId="77777777"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1721</w:t>
            </w:r>
          </w:p>
        </w:tc>
        <w:tc>
          <w:tcPr>
            <w:tcW w:w="2074" w:type="dxa"/>
            <w:tcBorders>
              <w:top w:val="nil"/>
              <w:left w:val="nil"/>
              <w:bottom w:val="nil"/>
              <w:right w:val="nil"/>
            </w:tcBorders>
          </w:tcPr>
          <w:p w14:paraId="33870B04" w14:textId="1E554438" w:rsidR="003E1D69" w:rsidRPr="003E1D69" w:rsidRDefault="003E1D69" w:rsidP="00AF5568">
            <w:pPr>
              <w:bidi w:val="0"/>
              <w:rPr>
                <w:rFonts w:asciiTheme="majorBidi" w:hAnsiTheme="majorBidi" w:cstheme="majorBidi"/>
                <w:rtl/>
              </w:rPr>
            </w:pPr>
            <w:r w:rsidRPr="003E1D69">
              <w:rPr>
                <w:rFonts w:asciiTheme="majorBidi" w:hAnsiTheme="majorBidi" w:cstheme="majorBidi"/>
              </w:rPr>
              <w:t>151 – 200 days</w:t>
            </w:r>
          </w:p>
        </w:tc>
      </w:tr>
      <w:tr w:rsidR="003E1D69" w:rsidRPr="003E1D69" w14:paraId="5F95406A" w14:textId="5EBE7A15" w:rsidTr="003E1D69">
        <w:trPr>
          <w:jc w:val="center"/>
        </w:trPr>
        <w:tc>
          <w:tcPr>
            <w:tcW w:w="2074" w:type="dxa"/>
            <w:tcBorders>
              <w:top w:val="nil"/>
              <w:left w:val="nil"/>
              <w:bottom w:val="nil"/>
              <w:right w:val="nil"/>
            </w:tcBorders>
          </w:tcPr>
          <w:p w14:paraId="187987F9" w14:textId="0503825A"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7.212%</w:t>
            </w:r>
          </w:p>
        </w:tc>
        <w:tc>
          <w:tcPr>
            <w:tcW w:w="2074" w:type="dxa"/>
            <w:tcBorders>
              <w:top w:val="nil"/>
              <w:left w:val="nil"/>
              <w:bottom w:val="nil"/>
              <w:right w:val="nil"/>
            </w:tcBorders>
          </w:tcPr>
          <w:p w14:paraId="09622B1C" w14:textId="77777777"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4038</w:t>
            </w:r>
          </w:p>
        </w:tc>
        <w:tc>
          <w:tcPr>
            <w:tcW w:w="2074" w:type="dxa"/>
            <w:tcBorders>
              <w:top w:val="nil"/>
              <w:left w:val="nil"/>
              <w:bottom w:val="nil"/>
              <w:right w:val="nil"/>
            </w:tcBorders>
          </w:tcPr>
          <w:p w14:paraId="4C5E6B78" w14:textId="281A92BB" w:rsidR="003E1D69" w:rsidRPr="003E1D69" w:rsidRDefault="003E1D69" w:rsidP="00AF5568">
            <w:pPr>
              <w:bidi w:val="0"/>
              <w:rPr>
                <w:rFonts w:asciiTheme="majorBidi" w:hAnsiTheme="majorBidi" w:cstheme="majorBidi"/>
                <w:rtl/>
              </w:rPr>
            </w:pPr>
            <w:r w:rsidRPr="003E1D69">
              <w:rPr>
                <w:rFonts w:asciiTheme="majorBidi" w:hAnsiTheme="majorBidi" w:cstheme="majorBidi"/>
              </w:rPr>
              <w:t>201 – 365 days</w:t>
            </w:r>
          </w:p>
        </w:tc>
      </w:tr>
      <w:tr w:rsidR="003E1D69" w:rsidRPr="003E1D69" w14:paraId="3F30C788" w14:textId="5D4DAD63" w:rsidTr="003E1D69">
        <w:trPr>
          <w:jc w:val="center"/>
        </w:trPr>
        <w:tc>
          <w:tcPr>
            <w:tcW w:w="2074" w:type="dxa"/>
            <w:tcBorders>
              <w:top w:val="nil"/>
              <w:left w:val="nil"/>
              <w:bottom w:val="nil"/>
              <w:right w:val="nil"/>
            </w:tcBorders>
          </w:tcPr>
          <w:p w14:paraId="7BD50A81" w14:textId="5BD68721"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17.191%</w:t>
            </w:r>
          </w:p>
        </w:tc>
        <w:tc>
          <w:tcPr>
            <w:tcW w:w="2074" w:type="dxa"/>
            <w:tcBorders>
              <w:top w:val="nil"/>
              <w:left w:val="nil"/>
              <w:bottom w:val="nil"/>
              <w:right w:val="nil"/>
            </w:tcBorders>
          </w:tcPr>
          <w:p w14:paraId="3700FB90" w14:textId="77777777"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9625</w:t>
            </w:r>
          </w:p>
        </w:tc>
        <w:tc>
          <w:tcPr>
            <w:tcW w:w="2074" w:type="dxa"/>
            <w:tcBorders>
              <w:top w:val="nil"/>
              <w:left w:val="nil"/>
              <w:bottom w:val="nil"/>
              <w:right w:val="nil"/>
            </w:tcBorders>
          </w:tcPr>
          <w:p w14:paraId="0801A428" w14:textId="537BD1A8" w:rsidR="003E1D69" w:rsidRPr="003E1D69" w:rsidRDefault="003E1D69" w:rsidP="00AF5568">
            <w:pPr>
              <w:bidi w:val="0"/>
              <w:rPr>
                <w:rFonts w:asciiTheme="majorBidi" w:hAnsiTheme="majorBidi" w:cstheme="majorBidi"/>
                <w:rtl/>
              </w:rPr>
            </w:pPr>
            <w:r w:rsidRPr="003E1D69">
              <w:rPr>
                <w:rFonts w:asciiTheme="majorBidi" w:hAnsiTheme="majorBidi" w:cstheme="majorBidi"/>
              </w:rPr>
              <w:t>Above a year</w:t>
            </w:r>
          </w:p>
        </w:tc>
      </w:tr>
      <w:tr w:rsidR="003E1D69" w:rsidRPr="003E1D69" w14:paraId="5CC14527" w14:textId="4203494E" w:rsidTr="003E1D69">
        <w:trPr>
          <w:jc w:val="center"/>
        </w:trPr>
        <w:tc>
          <w:tcPr>
            <w:tcW w:w="2074" w:type="dxa"/>
            <w:tcBorders>
              <w:top w:val="nil"/>
              <w:left w:val="nil"/>
              <w:right w:val="nil"/>
            </w:tcBorders>
          </w:tcPr>
          <w:p w14:paraId="4D638CFD" w14:textId="4C33856D"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49.997%</w:t>
            </w:r>
          </w:p>
        </w:tc>
        <w:tc>
          <w:tcPr>
            <w:tcW w:w="2074" w:type="dxa"/>
            <w:tcBorders>
              <w:top w:val="nil"/>
              <w:left w:val="nil"/>
              <w:right w:val="nil"/>
            </w:tcBorders>
          </w:tcPr>
          <w:p w14:paraId="7F24A4EA" w14:textId="77777777"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27993</w:t>
            </w:r>
          </w:p>
        </w:tc>
        <w:tc>
          <w:tcPr>
            <w:tcW w:w="2074" w:type="dxa"/>
            <w:tcBorders>
              <w:top w:val="nil"/>
              <w:left w:val="nil"/>
              <w:right w:val="nil"/>
            </w:tcBorders>
          </w:tcPr>
          <w:p w14:paraId="132006B6" w14:textId="6E8AA92F" w:rsidR="003E1D69" w:rsidRPr="003E1D69" w:rsidRDefault="003E1D69" w:rsidP="00AF5568">
            <w:pPr>
              <w:bidi w:val="0"/>
              <w:rPr>
                <w:rFonts w:asciiTheme="majorBidi" w:hAnsiTheme="majorBidi" w:cstheme="majorBidi"/>
                <w:rtl/>
              </w:rPr>
            </w:pPr>
            <w:r w:rsidRPr="003E1D69">
              <w:rPr>
                <w:rFonts w:asciiTheme="majorBidi" w:hAnsiTheme="majorBidi" w:cstheme="majorBidi"/>
              </w:rPr>
              <w:t>None</w:t>
            </w:r>
          </w:p>
        </w:tc>
      </w:tr>
    </w:tbl>
    <w:p w14:paraId="728A4727" w14:textId="3DD8AB2A" w:rsidR="006A1A0E" w:rsidRDefault="006A1A0E" w:rsidP="006A1A0E">
      <w:pPr>
        <w:bidi w:val="0"/>
      </w:pPr>
      <w:bookmarkStart w:id="120" w:name="_Toc43988867"/>
    </w:p>
    <w:p w14:paraId="614C9AD8" w14:textId="6432A722" w:rsidR="00C15393" w:rsidRPr="0034144E" w:rsidRDefault="00C15393" w:rsidP="006A1A0E">
      <w:pPr>
        <w:pStyle w:val="2"/>
        <w:bidi w:val="0"/>
        <w:rPr>
          <w:i/>
          <w:iCs/>
          <w:color w:val="auto"/>
        </w:rPr>
      </w:pPr>
      <w:r w:rsidRPr="0034144E">
        <w:rPr>
          <w:i/>
          <w:iCs/>
          <w:color w:val="auto"/>
        </w:rPr>
        <w:t>Q3: Is there a difference between the time length of jobseeker in the program to type of placement?</w:t>
      </w:r>
      <w:bookmarkEnd w:id="120"/>
    </w:p>
    <w:p w14:paraId="302A3677" w14:textId="3EF66E80" w:rsidR="007260BD" w:rsidRDefault="00C15393" w:rsidP="00E36FC3">
      <w:pPr>
        <w:bidi w:val="0"/>
        <w:spacing w:after="0" w:line="360" w:lineRule="auto"/>
        <w:jc w:val="both"/>
        <w:rPr>
          <w:rFonts w:asciiTheme="majorBidi" w:hAnsiTheme="majorBidi" w:cstheme="majorBidi"/>
        </w:rPr>
      </w:pPr>
      <w:r w:rsidRPr="00D9589B">
        <w:rPr>
          <w:rFonts w:asciiTheme="majorBidi" w:hAnsiTheme="majorBidi" w:cstheme="majorBidi"/>
        </w:rPr>
        <w:tab/>
        <w:t xml:space="preserve">A continued question to the previous result, is there a difference between the time length of jobseeker in the program to type of there </w:t>
      </w:r>
      <w:r w:rsidR="00382C18" w:rsidRPr="00D9589B">
        <w:rPr>
          <w:rFonts w:asciiTheme="majorBidi" w:hAnsiTheme="majorBidi" w:cstheme="majorBidi"/>
        </w:rPr>
        <w:t xml:space="preserve">job </w:t>
      </w:r>
      <w:r w:rsidRPr="00D9589B">
        <w:rPr>
          <w:rFonts w:asciiTheme="majorBidi" w:hAnsiTheme="majorBidi" w:cstheme="majorBidi"/>
        </w:rPr>
        <w:t xml:space="preserve">placements? Is longer attended to this program give more tools to jobseeker to find a job, but is this the reality? And if it is, a longer stay needs to return a better </w:t>
      </w:r>
      <w:r w:rsidR="00382C18" w:rsidRPr="00D9589B">
        <w:rPr>
          <w:rFonts w:asciiTheme="majorBidi" w:hAnsiTheme="majorBidi" w:cstheme="majorBidi"/>
        </w:rPr>
        <w:t xml:space="preserve">job </w:t>
      </w:r>
      <w:r w:rsidRPr="00D9589B">
        <w:rPr>
          <w:rFonts w:asciiTheme="majorBidi" w:hAnsiTheme="majorBidi" w:cstheme="majorBidi"/>
        </w:rPr>
        <w:t>placement. Another hypothesis is there is a difference between the time of job seekers in the program to the type of</w:t>
      </w:r>
      <w:r w:rsidR="00382C18" w:rsidRPr="00382C18">
        <w:rPr>
          <w:rFonts w:asciiTheme="majorBidi" w:hAnsiTheme="majorBidi" w:cstheme="majorBidi"/>
        </w:rPr>
        <w:t xml:space="preserve"> </w:t>
      </w:r>
      <w:r w:rsidR="00382C18" w:rsidRPr="00D9589B">
        <w:rPr>
          <w:rFonts w:asciiTheme="majorBidi" w:hAnsiTheme="majorBidi" w:cstheme="majorBidi"/>
        </w:rPr>
        <w:t>job</w:t>
      </w:r>
      <w:r w:rsidRPr="00D9589B">
        <w:rPr>
          <w:rFonts w:asciiTheme="majorBidi" w:hAnsiTheme="majorBidi" w:cstheme="majorBidi"/>
        </w:rPr>
        <w:t xml:space="preserve"> placements, the examination will be examined with </w:t>
      </w:r>
      <w:bookmarkStart w:id="121" w:name="_Hlk43715494"/>
      <m:oMath>
        <m:r>
          <m:rPr>
            <m:sty m:val="p"/>
          </m:rPr>
          <w:rPr>
            <w:rFonts w:ascii="Cambria Math" w:hAnsi="Cambria Math" w:cstheme="majorBidi"/>
          </w:rPr>
          <m:t>∝=0.05</m:t>
        </m:r>
        <w:bookmarkEnd w:id="121"/>
        <m:r>
          <m:rPr>
            <m:sty m:val="p"/>
          </m:rPr>
          <w:rPr>
            <w:rFonts w:ascii="Cambria Math" w:hAnsi="Cambria Math" w:cstheme="majorBidi"/>
          </w:rPr>
          <m:t>.</m:t>
        </m:r>
      </m:oMath>
      <w:r w:rsidRPr="00D9589B">
        <w:rPr>
          <w:rFonts w:asciiTheme="majorBidi" w:hAnsiTheme="majorBidi" w:cstheme="majorBidi"/>
        </w:rPr>
        <w:t xml:space="preserve"> </w:t>
      </w:r>
      <w:r w:rsidR="00173678">
        <w:rPr>
          <w:rFonts w:asciiTheme="majorBidi" w:hAnsiTheme="majorBidi" w:cstheme="majorBidi"/>
        </w:rPr>
        <w:t>T</w:t>
      </w:r>
      <w:r w:rsidRPr="00D9589B">
        <w:rPr>
          <w:rFonts w:asciiTheme="majorBidi" w:hAnsiTheme="majorBidi" w:cstheme="majorBidi"/>
        </w:rPr>
        <w:t>he division of different labels and the length of their being in the program</w:t>
      </w:r>
      <w:bookmarkStart w:id="122" w:name="Figure_3"/>
      <w:bookmarkStart w:id="123" w:name="_Hlk43715516"/>
      <w:r w:rsidR="00173678">
        <w:rPr>
          <w:rFonts w:asciiTheme="majorBidi" w:hAnsiTheme="majorBidi" w:cstheme="majorBidi"/>
        </w:rPr>
        <w:t>,</w:t>
      </w:r>
      <w:r w:rsidR="0034144E">
        <w:rPr>
          <w:rFonts w:asciiTheme="majorBidi" w:hAnsiTheme="majorBidi" w:cstheme="majorBidi"/>
        </w:rPr>
        <w:t xml:space="preserve"> hint's </w:t>
      </w:r>
      <w:r w:rsidR="0034144E" w:rsidRPr="00D9589B">
        <w:rPr>
          <w:rFonts w:asciiTheme="majorBidi" w:hAnsiTheme="majorBidi" w:cstheme="majorBidi"/>
        </w:rPr>
        <w:t>that better label has a shorter time frame in the program (vice versa to the thought of longer stay need to return a better placement). But it is not enough just in the graph</w:t>
      </w:r>
      <w:r w:rsidR="0034144E">
        <w:rPr>
          <w:rFonts w:asciiTheme="majorBidi" w:hAnsiTheme="majorBidi" w:cstheme="majorBidi"/>
        </w:rPr>
        <w:t>s</w:t>
      </w:r>
      <w:r w:rsidR="0034144E" w:rsidRPr="00D9589B">
        <w:rPr>
          <w:rFonts w:asciiTheme="majorBidi" w:hAnsiTheme="majorBidi" w:cstheme="majorBidi"/>
        </w:rPr>
        <w:t xml:space="preserve"> of the data to conclude this, a statistical test must be performed to verify it.</w:t>
      </w:r>
    </w:p>
    <w:p w14:paraId="436A5E9C" w14:textId="77777777" w:rsidR="005923C9" w:rsidRDefault="005923C9" w:rsidP="007260BD">
      <w:pPr>
        <w:autoSpaceDE w:val="0"/>
        <w:autoSpaceDN w:val="0"/>
        <w:bidi w:val="0"/>
        <w:adjustRightInd w:val="0"/>
        <w:spacing w:after="0" w:line="360" w:lineRule="auto"/>
        <w:jc w:val="center"/>
        <w:rPr>
          <w:rFonts w:asciiTheme="majorBidi" w:hAnsiTheme="majorBidi" w:cstheme="majorBidi"/>
          <w:i/>
          <w:iCs/>
        </w:rPr>
      </w:pPr>
    </w:p>
    <w:p w14:paraId="5CE003EE" w14:textId="763447E0" w:rsidR="00446B25" w:rsidRDefault="00C15393" w:rsidP="005923C9">
      <w:pPr>
        <w:autoSpaceDE w:val="0"/>
        <w:autoSpaceDN w:val="0"/>
        <w:bidi w:val="0"/>
        <w:adjustRightInd w:val="0"/>
        <w:spacing w:after="0" w:line="360" w:lineRule="auto"/>
        <w:jc w:val="center"/>
        <w:rPr>
          <w:rFonts w:asciiTheme="majorBidi" w:hAnsiTheme="majorBidi" w:cstheme="majorBidi"/>
          <w:i/>
          <w:iCs/>
        </w:rPr>
      </w:pPr>
      <w:r w:rsidRPr="001E1FFB">
        <w:rPr>
          <w:rFonts w:asciiTheme="majorBidi" w:hAnsiTheme="majorBidi" w:cstheme="majorBidi"/>
          <w:i/>
          <w:iCs/>
        </w:rPr>
        <w:t xml:space="preserve">Figure </w:t>
      </w:r>
      <w:bookmarkEnd w:id="122"/>
      <w:r w:rsidR="00173678">
        <w:rPr>
          <w:rFonts w:asciiTheme="majorBidi" w:hAnsiTheme="majorBidi" w:cstheme="majorBidi"/>
          <w:i/>
          <w:iCs/>
        </w:rPr>
        <w:t>1</w:t>
      </w:r>
      <w:r w:rsidR="003E1D69">
        <w:rPr>
          <w:rFonts w:asciiTheme="majorBidi" w:hAnsiTheme="majorBidi" w:cstheme="majorBidi"/>
          <w:i/>
          <w:iCs/>
        </w:rPr>
        <w:t>.</w:t>
      </w:r>
      <w:r w:rsidRPr="001E1FFB">
        <w:rPr>
          <w:rFonts w:asciiTheme="majorBidi" w:hAnsiTheme="majorBidi" w:cstheme="majorBidi"/>
          <w:i/>
          <w:iCs/>
        </w:rPr>
        <w:t xml:space="preserve"> Time of jobseeker in the program division by labe</w:t>
      </w:r>
      <w:bookmarkEnd w:id="123"/>
      <w:r w:rsidR="00446B25">
        <w:rPr>
          <w:rFonts w:asciiTheme="majorBidi" w:hAnsiTheme="majorBidi" w:cstheme="majorBidi"/>
          <w:i/>
          <w:iCs/>
        </w:rPr>
        <w:t>l</w:t>
      </w:r>
    </w:p>
    <w:p w14:paraId="0D89BDE3" w14:textId="5E29AFE2" w:rsidR="00C15393" w:rsidRPr="001E1FFB" w:rsidRDefault="00E0042A" w:rsidP="007260BD">
      <w:pPr>
        <w:autoSpaceDE w:val="0"/>
        <w:autoSpaceDN w:val="0"/>
        <w:bidi w:val="0"/>
        <w:adjustRightInd w:val="0"/>
        <w:spacing w:after="0" w:line="360" w:lineRule="auto"/>
        <w:jc w:val="center"/>
        <w:rPr>
          <w:rFonts w:asciiTheme="majorBidi" w:hAnsiTheme="majorBidi" w:cstheme="majorBidi"/>
          <w:i/>
          <w:iCs/>
          <w:sz w:val="20"/>
          <w:szCs w:val="20"/>
        </w:rPr>
      </w:pPr>
      <w:r>
        <w:rPr>
          <w:rFonts w:asciiTheme="majorBidi" w:hAnsiTheme="majorBidi" w:cstheme="majorBidi"/>
          <w:i/>
          <w:iCs/>
          <w:noProof/>
          <w:sz w:val="20"/>
          <w:szCs w:val="20"/>
        </w:rPr>
        <w:lastRenderedPageBreak/>
        <w:drawing>
          <wp:inline distT="0" distB="0" distL="0" distR="0" wp14:anchorId="17706BDD" wp14:editId="1AE5DD0E">
            <wp:extent cx="5330532" cy="2735580"/>
            <wp:effectExtent l="0" t="0" r="3810" b="7620"/>
            <wp:docPr id="3" name="תמונה 3" descr="C:\Users\chen8\AppData\Local\Microsoft\Windows\INetCache\Content.MSO\5619D0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n8\AppData\Local\Microsoft\Windows\INetCache\Content.MSO\5619D0F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5669" cy="2738216"/>
                    </a:xfrm>
                    <a:prstGeom prst="rect">
                      <a:avLst/>
                    </a:prstGeom>
                    <a:noFill/>
                    <a:ln>
                      <a:noFill/>
                    </a:ln>
                  </pic:spPr>
                </pic:pic>
              </a:graphicData>
            </a:graphic>
          </wp:inline>
        </w:drawing>
      </w:r>
    </w:p>
    <w:p w14:paraId="02472AA5" w14:textId="0635BBE0" w:rsidR="0034144E" w:rsidRPr="00D9589B" w:rsidRDefault="00C15393" w:rsidP="007260BD">
      <w:pPr>
        <w:autoSpaceDE w:val="0"/>
        <w:autoSpaceDN w:val="0"/>
        <w:bidi w:val="0"/>
        <w:adjustRightInd w:val="0"/>
        <w:spacing w:after="0" w:line="360" w:lineRule="auto"/>
        <w:jc w:val="both"/>
        <w:rPr>
          <w:rFonts w:asciiTheme="majorBidi" w:hAnsiTheme="majorBidi" w:cstheme="majorBidi"/>
        </w:rPr>
      </w:pPr>
      <w:r w:rsidRPr="00D9589B">
        <w:rPr>
          <w:rFonts w:asciiTheme="majorBidi" w:hAnsiTheme="majorBidi" w:cstheme="majorBidi"/>
        </w:rPr>
        <w:t xml:space="preserve">To test if </w:t>
      </w:r>
      <w:r w:rsidR="00E0042A">
        <w:rPr>
          <w:rFonts w:asciiTheme="majorBidi" w:hAnsiTheme="majorBidi" w:cstheme="majorBidi"/>
        </w:rPr>
        <w:t xml:space="preserve">each label </w:t>
      </w:r>
      <w:r w:rsidRPr="00D9589B">
        <w:rPr>
          <w:rFonts w:asciiTheme="majorBidi" w:hAnsiTheme="majorBidi" w:cstheme="majorBidi"/>
        </w:rPr>
        <w:t xml:space="preserve">is normally distributed, the Kolmogorov Smirnov test was made </w:t>
      </w:r>
      <w:r w:rsidR="00E0042A">
        <w:rPr>
          <w:rFonts w:asciiTheme="majorBidi" w:hAnsiTheme="majorBidi" w:cstheme="majorBidi"/>
        </w:rPr>
        <w:t xml:space="preserve">to every single label </w:t>
      </w:r>
      <w:r w:rsidRPr="00D9589B">
        <w:rPr>
          <w:rFonts w:asciiTheme="majorBidi" w:hAnsiTheme="majorBidi" w:cstheme="majorBidi"/>
        </w:rPr>
        <w:t>and the result</w:t>
      </w:r>
      <w:r w:rsidR="00E0042A">
        <w:rPr>
          <w:rFonts w:asciiTheme="majorBidi" w:hAnsiTheme="majorBidi" w:cstheme="majorBidi"/>
        </w:rPr>
        <w:t>s showed the data in each label is normally distributed</w:t>
      </w:r>
      <w:r w:rsidRPr="00D9589B">
        <w:rPr>
          <w:rFonts w:asciiTheme="majorBidi" w:hAnsiTheme="majorBidi" w:cstheme="majorBidi"/>
        </w:rPr>
        <w:t>.</w:t>
      </w:r>
      <w:r w:rsidR="00E0042A">
        <w:rPr>
          <w:rFonts w:asciiTheme="majorBidi" w:hAnsiTheme="majorBidi" w:cstheme="majorBidi"/>
        </w:rPr>
        <w:t xml:space="preserve"> </w:t>
      </w:r>
      <w:r w:rsidRPr="00D9589B">
        <w:rPr>
          <w:rFonts w:asciiTheme="majorBidi" w:hAnsiTheme="majorBidi" w:cstheme="majorBidi"/>
        </w:rPr>
        <w:t>To check the difference between the day's differences between the different labels an ANOVA test was done, and its results are within label there is a difference between the different label groups. To know which label has a difference with another, a Tukey post hoc test was made to test time differences between each label pair separately.</w:t>
      </w:r>
      <w:bookmarkStart w:id="124" w:name="_Hlk43716909"/>
      <w:r w:rsidR="007260BD">
        <w:rPr>
          <w:rFonts w:asciiTheme="majorBidi" w:hAnsiTheme="majorBidi" w:cstheme="majorBidi"/>
        </w:rPr>
        <w:t xml:space="preserve"> </w:t>
      </w:r>
      <w:r w:rsidR="0034144E">
        <w:rPr>
          <w:rFonts w:asciiTheme="majorBidi" w:hAnsiTheme="majorBidi" w:cstheme="majorBidi"/>
        </w:rPr>
        <w:t>After the Tukey Post Hoc test results</w:t>
      </w:r>
      <w:r w:rsidR="00173678">
        <w:rPr>
          <w:rFonts w:asciiTheme="majorBidi" w:hAnsiTheme="majorBidi" w:cstheme="majorBidi"/>
        </w:rPr>
        <w:t xml:space="preserve">, </w:t>
      </w:r>
      <w:r w:rsidR="0034144E" w:rsidRPr="00D9589B">
        <w:rPr>
          <w:rFonts w:asciiTheme="majorBidi" w:hAnsiTheme="majorBidi" w:cstheme="majorBidi"/>
        </w:rPr>
        <w:t>we can say confidently that between all the means pairs exist differences such that the means declares with the decrease of the labels, and this is based on the two test results that were hypothesized.</w:t>
      </w:r>
    </w:p>
    <w:bookmarkEnd w:id="124"/>
    <w:p w14:paraId="3388412C" w14:textId="77777777" w:rsidR="00C15393" w:rsidRPr="00D9589B" w:rsidRDefault="00C15393" w:rsidP="00AF5568">
      <w:pPr>
        <w:autoSpaceDE w:val="0"/>
        <w:autoSpaceDN w:val="0"/>
        <w:bidi w:val="0"/>
        <w:adjustRightInd w:val="0"/>
        <w:spacing w:after="0" w:line="360" w:lineRule="auto"/>
        <w:rPr>
          <w:rFonts w:asciiTheme="majorBidi" w:hAnsiTheme="majorBidi" w:cstheme="majorBidi"/>
        </w:rPr>
      </w:pPr>
    </w:p>
    <w:p w14:paraId="0D38F4AD" w14:textId="679E1786" w:rsidR="00C15393" w:rsidRDefault="00077F87" w:rsidP="00AF5568">
      <w:pPr>
        <w:autoSpaceDE w:val="0"/>
        <w:autoSpaceDN w:val="0"/>
        <w:bidi w:val="0"/>
        <w:adjustRightInd w:val="0"/>
        <w:spacing w:after="0" w:line="360" w:lineRule="auto"/>
        <w:ind w:left="720"/>
        <w:rPr>
          <w:rFonts w:asciiTheme="majorBidi" w:hAnsiTheme="majorBidi" w:cstheme="majorBidi"/>
          <w:i/>
          <w:iCs/>
        </w:rPr>
      </w:pPr>
      <w:bookmarkStart w:id="125" w:name="Table_6"/>
      <w:r w:rsidRPr="00077F87">
        <w:rPr>
          <w:rFonts w:asciiTheme="majorBidi" w:hAnsiTheme="majorBidi" w:cstheme="majorBidi"/>
          <w:b/>
          <w:bCs/>
          <w:i/>
          <w:iCs/>
        </w:rPr>
        <w:t xml:space="preserve">Table </w:t>
      </w:r>
      <w:bookmarkEnd w:id="125"/>
      <w:r w:rsidR="00173678">
        <w:rPr>
          <w:rFonts w:asciiTheme="majorBidi" w:hAnsiTheme="majorBidi" w:cstheme="majorBidi"/>
          <w:b/>
          <w:bCs/>
          <w:i/>
          <w:iCs/>
        </w:rPr>
        <w:t>2</w:t>
      </w:r>
      <w:r>
        <w:rPr>
          <w:rFonts w:asciiTheme="majorBidi" w:hAnsiTheme="majorBidi" w:cstheme="majorBidi"/>
          <w:i/>
          <w:iCs/>
        </w:rPr>
        <w:br/>
      </w:r>
      <w:r w:rsidR="00C15393" w:rsidRPr="001E1FFB">
        <w:rPr>
          <w:rFonts w:asciiTheme="majorBidi" w:hAnsiTheme="majorBidi" w:cstheme="majorBidi"/>
          <w:i/>
          <w:iCs/>
        </w:rPr>
        <w:t>Tukey Post Hoc Test</w:t>
      </w:r>
    </w:p>
    <w:tbl>
      <w:tblPr>
        <w:tblStyle w:val="a3"/>
        <w:bidiVisual/>
        <w:tblW w:w="8866" w:type="dxa"/>
        <w:jc w:val="right"/>
        <w:tblLook w:val="04A0" w:firstRow="1" w:lastRow="0" w:firstColumn="1" w:lastColumn="0" w:noHBand="0" w:noVBand="1"/>
      </w:tblPr>
      <w:tblGrid>
        <w:gridCol w:w="883"/>
        <w:gridCol w:w="680"/>
        <w:gridCol w:w="927"/>
        <w:gridCol w:w="1086"/>
        <w:gridCol w:w="734"/>
        <w:gridCol w:w="1059"/>
        <w:gridCol w:w="1043"/>
        <w:gridCol w:w="1056"/>
        <w:gridCol w:w="697"/>
        <w:gridCol w:w="701"/>
      </w:tblGrid>
      <w:tr w:rsidR="00077F87" w:rsidRPr="00077F87" w14:paraId="62AD1FFD" w14:textId="77777777" w:rsidTr="00077F87">
        <w:trPr>
          <w:jc w:val="right"/>
        </w:trPr>
        <w:tc>
          <w:tcPr>
            <w:tcW w:w="883" w:type="dxa"/>
            <w:tcBorders>
              <w:left w:val="nil"/>
              <w:right w:val="nil"/>
            </w:tcBorders>
          </w:tcPr>
          <w:p w14:paraId="7F5C1B45"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hedges</w:t>
            </w:r>
          </w:p>
        </w:tc>
        <w:tc>
          <w:tcPr>
            <w:tcW w:w="680" w:type="dxa"/>
            <w:tcBorders>
              <w:left w:val="nil"/>
              <w:right w:val="nil"/>
            </w:tcBorders>
          </w:tcPr>
          <w:p w14:paraId="0B8F2273"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Fonts w:asciiTheme="majorBidi" w:hAnsiTheme="majorBidi" w:cstheme="majorBidi"/>
                <w:sz w:val="20"/>
                <w:szCs w:val="20"/>
              </w:rPr>
              <w:t>ρ</w:t>
            </w:r>
          </w:p>
        </w:tc>
        <w:tc>
          <w:tcPr>
            <w:tcW w:w="927" w:type="dxa"/>
            <w:tcBorders>
              <w:left w:val="nil"/>
              <w:right w:val="nil"/>
            </w:tcBorders>
          </w:tcPr>
          <w:p w14:paraId="0D295D56"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w:t>
            </w:r>
          </w:p>
        </w:tc>
        <w:tc>
          <w:tcPr>
            <w:tcW w:w="1086" w:type="dxa"/>
            <w:tcBorders>
              <w:left w:val="nil"/>
              <w:right w:val="nil"/>
            </w:tcBorders>
          </w:tcPr>
          <w:p w14:paraId="06EE71A1"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tail</w:t>
            </w:r>
          </w:p>
        </w:tc>
        <w:tc>
          <w:tcPr>
            <w:tcW w:w="734" w:type="dxa"/>
            <w:tcBorders>
              <w:left w:val="nil"/>
              <w:right w:val="nil"/>
            </w:tcBorders>
          </w:tcPr>
          <w:p w14:paraId="0489E89C"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se</w:t>
            </w:r>
          </w:p>
        </w:tc>
        <w:tc>
          <w:tcPr>
            <w:tcW w:w="1059" w:type="dxa"/>
            <w:tcBorders>
              <w:left w:val="nil"/>
              <w:right w:val="nil"/>
            </w:tcBorders>
          </w:tcPr>
          <w:p w14:paraId="39AD6836"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diff</w:t>
            </w:r>
          </w:p>
        </w:tc>
        <w:tc>
          <w:tcPr>
            <w:tcW w:w="1043" w:type="dxa"/>
            <w:tcBorders>
              <w:left w:val="nil"/>
              <w:right w:val="nil"/>
            </w:tcBorders>
          </w:tcPr>
          <w:p w14:paraId="4C83BAA8"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Mean(B)</w:t>
            </w:r>
          </w:p>
        </w:tc>
        <w:tc>
          <w:tcPr>
            <w:tcW w:w="1056" w:type="dxa"/>
            <w:tcBorders>
              <w:left w:val="nil"/>
              <w:right w:val="nil"/>
            </w:tcBorders>
          </w:tcPr>
          <w:p w14:paraId="749C8D1B"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Mean(A)</w:t>
            </w:r>
          </w:p>
        </w:tc>
        <w:tc>
          <w:tcPr>
            <w:tcW w:w="697" w:type="dxa"/>
            <w:tcBorders>
              <w:left w:val="nil"/>
              <w:right w:val="nil"/>
            </w:tcBorders>
          </w:tcPr>
          <w:p w14:paraId="34DE28FD"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B</w:t>
            </w:r>
          </w:p>
        </w:tc>
        <w:tc>
          <w:tcPr>
            <w:tcW w:w="701" w:type="dxa"/>
            <w:tcBorders>
              <w:left w:val="nil"/>
              <w:right w:val="nil"/>
            </w:tcBorders>
          </w:tcPr>
          <w:p w14:paraId="49D74634"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Pr>
            </w:pPr>
            <w:r w:rsidRPr="00077F87">
              <w:rPr>
                <w:rStyle w:val="a8"/>
                <w:rFonts w:asciiTheme="majorBidi" w:hAnsiTheme="majorBidi" w:cstheme="majorBidi"/>
                <w:i w:val="0"/>
                <w:iCs w:val="0"/>
                <w:color w:val="auto"/>
                <w:sz w:val="20"/>
                <w:szCs w:val="20"/>
              </w:rPr>
              <w:t>A</w:t>
            </w:r>
          </w:p>
        </w:tc>
      </w:tr>
      <w:tr w:rsidR="00077F87" w:rsidRPr="00077F87" w14:paraId="508517E9" w14:textId="77777777" w:rsidTr="00077F87">
        <w:trPr>
          <w:jc w:val="right"/>
        </w:trPr>
        <w:tc>
          <w:tcPr>
            <w:tcW w:w="883" w:type="dxa"/>
            <w:tcBorders>
              <w:left w:val="nil"/>
              <w:right w:val="nil"/>
            </w:tcBorders>
          </w:tcPr>
          <w:p w14:paraId="26B12AB7"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-0.286</w:t>
            </w:r>
          </w:p>
        </w:tc>
        <w:tc>
          <w:tcPr>
            <w:tcW w:w="680" w:type="dxa"/>
            <w:tcBorders>
              <w:left w:val="nil"/>
              <w:right w:val="nil"/>
            </w:tcBorders>
          </w:tcPr>
          <w:p w14:paraId="75C08758" w14:textId="33E5EC18"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w:t>
            </w:r>
            <w:r w:rsidR="00077F87">
              <w:rPr>
                <w:rStyle w:val="a8"/>
                <w:rFonts w:asciiTheme="majorBidi" w:hAnsiTheme="majorBidi" w:cstheme="majorBidi"/>
                <w:i w:val="0"/>
                <w:iCs w:val="0"/>
                <w:color w:val="auto"/>
                <w:sz w:val="20"/>
                <w:szCs w:val="20"/>
              </w:rPr>
              <w:t xml:space="preserve"> </w:t>
            </w:r>
            <w:r w:rsidRPr="00077F87">
              <w:rPr>
                <w:rStyle w:val="a8"/>
                <w:rFonts w:asciiTheme="majorBidi" w:hAnsiTheme="majorBidi" w:cstheme="majorBidi"/>
                <w:i w:val="0"/>
                <w:iCs w:val="0"/>
                <w:color w:val="auto"/>
                <w:sz w:val="20"/>
                <w:szCs w:val="20"/>
              </w:rPr>
              <w:t>0</w:t>
            </w:r>
          </w:p>
        </w:tc>
        <w:tc>
          <w:tcPr>
            <w:tcW w:w="927" w:type="dxa"/>
            <w:tcBorders>
              <w:left w:val="nil"/>
              <w:right w:val="nil"/>
            </w:tcBorders>
          </w:tcPr>
          <w:p w14:paraId="76152524"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-11.964</w:t>
            </w:r>
          </w:p>
        </w:tc>
        <w:tc>
          <w:tcPr>
            <w:tcW w:w="1086" w:type="dxa"/>
            <w:tcBorders>
              <w:left w:val="nil"/>
              <w:right w:val="nil"/>
            </w:tcBorders>
          </w:tcPr>
          <w:p w14:paraId="243EBEC1"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two-tail</w:t>
            </w:r>
          </w:p>
        </w:tc>
        <w:tc>
          <w:tcPr>
            <w:tcW w:w="734" w:type="dxa"/>
            <w:tcBorders>
              <w:left w:val="nil"/>
              <w:right w:val="nil"/>
            </w:tcBorders>
          </w:tcPr>
          <w:p w14:paraId="1628C284"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8.574</w:t>
            </w:r>
          </w:p>
        </w:tc>
        <w:tc>
          <w:tcPr>
            <w:tcW w:w="1059" w:type="dxa"/>
            <w:tcBorders>
              <w:left w:val="nil"/>
              <w:right w:val="nil"/>
            </w:tcBorders>
          </w:tcPr>
          <w:p w14:paraId="34BAF19C"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-102.577</w:t>
            </w:r>
          </w:p>
        </w:tc>
        <w:tc>
          <w:tcPr>
            <w:tcW w:w="1043" w:type="dxa"/>
            <w:tcBorders>
              <w:left w:val="nil"/>
              <w:right w:val="nil"/>
            </w:tcBorders>
          </w:tcPr>
          <w:p w14:paraId="02D3B53C"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229.087</w:t>
            </w:r>
          </w:p>
        </w:tc>
        <w:tc>
          <w:tcPr>
            <w:tcW w:w="1056" w:type="dxa"/>
            <w:tcBorders>
              <w:left w:val="nil"/>
              <w:right w:val="nil"/>
            </w:tcBorders>
          </w:tcPr>
          <w:p w14:paraId="0EDC5DD2"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126.509</w:t>
            </w:r>
          </w:p>
        </w:tc>
        <w:tc>
          <w:tcPr>
            <w:tcW w:w="697" w:type="dxa"/>
            <w:tcBorders>
              <w:left w:val="nil"/>
              <w:right w:val="nil"/>
            </w:tcBorders>
          </w:tcPr>
          <w:p w14:paraId="3707FC69"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2</w:t>
            </w:r>
          </w:p>
        </w:tc>
        <w:tc>
          <w:tcPr>
            <w:tcW w:w="701" w:type="dxa"/>
            <w:tcBorders>
              <w:left w:val="nil"/>
              <w:right w:val="nil"/>
            </w:tcBorders>
          </w:tcPr>
          <w:p w14:paraId="486B1EB0"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w:t>
            </w:r>
          </w:p>
        </w:tc>
      </w:tr>
      <w:tr w:rsidR="00077F87" w:rsidRPr="00077F87" w14:paraId="01074217" w14:textId="77777777" w:rsidTr="00077F87">
        <w:trPr>
          <w:jc w:val="right"/>
        </w:trPr>
        <w:tc>
          <w:tcPr>
            <w:tcW w:w="883" w:type="dxa"/>
            <w:tcBorders>
              <w:left w:val="nil"/>
              <w:right w:val="nil"/>
            </w:tcBorders>
          </w:tcPr>
          <w:p w14:paraId="1CF3148C"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-0.479</w:t>
            </w:r>
          </w:p>
        </w:tc>
        <w:tc>
          <w:tcPr>
            <w:tcW w:w="680" w:type="dxa"/>
            <w:tcBorders>
              <w:left w:val="nil"/>
              <w:right w:val="nil"/>
            </w:tcBorders>
          </w:tcPr>
          <w:p w14:paraId="3467FC9A" w14:textId="169F2C76"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w:t>
            </w:r>
            <w:r w:rsidR="00077F87">
              <w:rPr>
                <w:rStyle w:val="a8"/>
                <w:rFonts w:asciiTheme="majorBidi" w:hAnsiTheme="majorBidi" w:cstheme="majorBidi"/>
                <w:i w:val="0"/>
                <w:iCs w:val="0"/>
                <w:color w:val="auto"/>
                <w:sz w:val="20"/>
                <w:szCs w:val="20"/>
              </w:rPr>
              <w:t xml:space="preserve"> </w:t>
            </w:r>
            <w:r w:rsidRPr="00077F87">
              <w:rPr>
                <w:rStyle w:val="a8"/>
                <w:rFonts w:asciiTheme="majorBidi" w:hAnsiTheme="majorBidi" w:cstheme="majorBidi"/>
                <w:i w:val="0"/>
                <w:iCs w:val="0"/>
                <w:color w:val="auto"/>
                <w:sz w:val="20"/>
                <w:szCs w:val="20"/>
              </w:rPr>
              <w:t>0</w:t>
            </w:r>
          </w:p>
        </w:tc>
        <w:tc>
          <w:tcPr>
            <w:tcW w:w="927" w:type="dxa"/>
            <w:tcBorders>
              <w:left w:val="nil"/>
              <w:right w:val="nil"/>
            </w:tcBorders>
          </w:tcPr>
          <w:p w14:paraId="14526D33"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-19.723</w:t>
            </w:r>
          </w:p>
        </w:tc>
        <w:tc>
          <w:tcPr>
            <w:tcW w:w="1086" w:type="dxa"/>
            <w:tcBorders>
              <w:left w:val="nil"/>
              <w:right w:val="nil"/>
            </w:tcBorders>
          </w:tcPr>
          <w:p w14:paraId="3933FB6B"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two-tail</w:t>
            </w:r>
          </w:p>
        </w:tc>
        <w:tc>
          <w:tcPr>
            <w:tcW w:w="734" w:type="dxa"/>
            <w:tcBorders>
              <w:left w:val="nil"/>
              <w:right w:val="nil"/>
            </w:tcBorders>
          </w:tcPr>
          <w:p w14:paraId="1A411310"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8.705</w:t>
            </w:r>
          </w:p>
        </w:tc>
        <w:tc>
          <w:tcPr>
            <w:tcW w:w="1059" w:type="dxa"/>
            <w:tcBorders>
              <w:left w:val="nil"/>
              <w:right w:val="nil"/>
            </w:tcBorders>
          </w:tcPr>
          <w:p w14:paraId="4D850276"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-171.698</w:t>
            </w:r>
          </w:p>
        </w:tc>
        <w:tc>
          <w:tcPr>
            <w:tcW w:w="1043" w:type="dxa"/>
            <w:tcBorders>
              <w:left w:val="nil"/>
              <w:right w:val="nil"/>
            </w:tcBorders>
          </w:tcPr>
          <w:p w14:paraId="02BC44CF"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298.207</w:t>
            </w:r>
          </w:p>
        </w:tc>
        <w:tc>
          <w:tcPr>
            <w:tcW w:w="1056" w:type="dxa"/>
            <w:tcBorders>
              <w:left w:val="nil"/>
              <w:right w:val="nil"/>
            </w:tcBorders>
          </w:tcPr>
          <w:p w14:paraId="0BA867CF"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126.509</w:t>
            </w:r>
          </w:p>
        </w:tc>
        <w:tc>
          <w:tcPr>
            <w:tcW w:w="697" w:type="dxa"/>
            <w:tcBorders>
              <w:left w:val="nil"/>
              <w:right w:val="nil"/>
            </w:tcBorders>
          </w:tcPr>
          <w:p w14:paraId="56A322ED"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3</w:t>
            </w:r>
          </w:p>
        </w:tc>
        <w:tc>
          <w:tcPr>
            <w:tcW w:w="701" w:type="dxa"/>
            <w:tcBorders>
              <w:left w:val="nil"/>
              <w:right w:val="nil"/>
            </w:tcBorders>
          </w:tcPr>
          <w:p w14:paraId="4B7FCDCE"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w:t>
            </w:r>
          </w:p>
        </w:tc>
      </w:tr>
      <w:tr w:rsidR="00077F87" w:rsidRPr="00077F87" w14:paraId="262AF944" w14:textId="77777777" w:rsidTr="00077F87">
        <w:trPr>
          <w:jc w:val="right"/>
        </w:trPr>
        <w:tc>
          <w:tcPr>
            <w:tcW w:w="883" w:type="dxa"/>
            <w:tcBorders>
              <w:left w:val="nil"/>
              <w:right w:val="nil"/>
            </w:tcBorders>
          </w:tcPr>
          <w:p w14:paraId="0E7F0F33"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-0.947</w:t>
            </w:r>
          </w:p>
        </w:tc>
        <w:tc>
          <w:tcPr>
            <w:tcW w:w="680" w:type="dxa"/>
            <w:tcBorders>
              <w:left w:val="nil"/>
              <w:right w:val="nil"/>
            </w:tcBorders>
          </w:tcPr>
          <w:p w14:paraId="3B76DCC3" w14:textId="7379793D"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w:t>
            </w:r>
            <w:r w:rsidR="00077F87">
              <w:rPr>
                <w:rStyle w:val="a8"/>
                <w:rFonts w:asciiTheme="majorBidi" w:hAnsiTheme="majorBidi" w:cstheme="majorBidi"/>
                <w:i w:val="0"/>
                <w:iCs w:val="0"/>
                <w:color w:val="auto"/>
                <w:sz w:val="20"/>
                <w:szCs w:val="20"/>
              </w:rPr>
              <w:t xml:space="preserve"> </w:t>
            </w:r>
            <w:r w:rsidRPr="00077F87">
              <w:rPr>
                <w:rStyle w:val="a8"/>
                <w:rFonts w:asciiTheme="majorBidi" w:hAnsiTheme="majorBidi" w:cstheme="majorBidi"/>
                <w:i w:val="0"/>
                <w:iCs w:val="0"/>
                <w:color w:val="auto"/>
                <w:sz w:val="20"/>
                <w:szCs w:val="20"/>
              </w:rPr>
              <w:t>0</w:t>
            </w:r>
          </w:p>
        </w:tc>
        <w:tc>
          <w:tcPr>
            <w:tcW w:w="927" w:type="dxa"/>
            <w:tcBorders>
              <w:left w:val="nil"/>
              <w:right w:val="nil"/>
            </w:tcBorders>
          </w:tcPr>
          <w:p w14:paraId="5A0003E3"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-41.959</w:t>
            </w:r>
          </w:p>
        </w:tc>
        <w:tc>
          <w:tcPr>
            <w:tcW w:w="1086" w:type="dxa"/>
            <w:tcBorders>
              <w:left w:val="nil"/>
              <w:right w:val="nil"/>
            </w:tcBorders>
          </w:tcPr>
          <w:p w14:paraId="4DA1F1EE"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two-tail</w:t>
            </w:r>
          </w:p>
        </w:tc>
        <w:tc>
          <w:tcPr>
            <w:tcW w:w="734" w:type="dxa"/>
            <w:tcBorders>
              <w:left w:val="nil"/>
              <w:right w:val="nil"/>
            </w:tcBorders>
          </w:tcPr>
          <w:p w14:paraId="58CB28D4"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8.087</w:t>
            </w:r>
          </w:p>
        </w:tc>
        <w:tc>
          <w:tcPr>
            <w:tcW w:w="1059" w:type="dxa"/>
            <w:tcBorders>
              <w:left w:val="nil"/>
              <w:right w:val="nil"/>
            </w:tcBorders>
          </w:tcPr>
          <w:p w14:paraId="04EA200A"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-339.326</w:t>
            </w:r>
          </w:p>
        </w:tc>
        <w:tc>
          <w:tcPr>
            <w:tcW w:w="1043" w:type="dxa"/>
            <w:tcBorders>
              <w:left w:val="nil"/>
              <w:right w:val="nil"/>
            </w:tcBorders>
          </w:tcPr>
          <w:p w14:paraId="24DBDD00"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465.836</w:t>
            </w:r>
          </w:p>
        </w:tc>
        <w:tc>
          <w:tcPr>
            <w:tcW w:w="1056" w:type="dxa"/>
            <w:tcBorders>
              <w:left w:val="nil"/>
              <w:right w:val="nil"/>
            </w:tcBorders>
          </w:tcPr>
          <w:p w14:paraId="21BA19C6"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126.509</w:t>
            </w:r>
          </w:p>
        </w:tc>
        <w:tc>
          <w:tcPr>
            <w:tcW w:w="697" w:type="dxa"/>
            <w:tcBorders>
              <w:left w:val="nil"/>
              <w:right w:val="nil"/>
            </w:tcBorders>
          </w:tcPr>
          <w:p w14:paraId="7B7B936C"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4</w:t>
            </w:r>
          </w:p>
        </w:tc>
        <w:tc>
          <w:tcPr>
            <w:tcW w:w="701" w:type="dxa"/>
            <w:tcBorders>
              <w:left w:val="nil"/>
              <w:right w:val="nil"/>
            </w:tcBorders>
          </w:tcPr>
          <w:p w14:paraId="4ED395E9"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w:t>
            </w:r>
          </w:p>
        </w:tc>
      </w:tr>
      <w:tr w:rsidR="00077F87" w:rsidRPr="00077F87" w14:paraId="048F5119" w14:textId="77777777" w:rsidTr="00077F87">
        <w:trPr>
          <w:jc w:val="right"/>
        </w:trPr>
        <w:tc>
          <w:tcPr>
            <w:tcW w:w="883" w:type="dxa"/>
            <w:tcBorders>
              <w:left w:val="nil"/>
              <w:right w:val="nil"/>
            </w:tcBorders>
          </w:tcPr>
          <w:p w14:paraId="59A97593"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-0.193</w:t>
            </w:r>
          </w:p>
        </w:tc>
        <w:tc>
          <w:tcPr>
            <w:tcW w:w="680" w:type="dxa"/>
            <w:tcBorders>
              <w:left w:val="nil"/>
              <w:right w:val="nil"/>
            </w:tcBorders>
          </w:tcPr>
          <w:p w14:paraId="55107A5E" w14:textId="162D193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w:t>
            </w:r>
            <w:r w:rsidR="00077F87">
              <w:rPr>
                <w:rStyle w:val="a8"/>
                <w:rFonts w:asciiTheme="majorBidi" w:hAnsiTheme="majorBidi" w:cstheme="majorBidi"/>
                <w:i w:val="0"/>
                <w:iCs w:val="0"/>
                <w:color w:val="auto"/>
                <w:sz w:val="20"/>
                <w:szCs w:val="20"/>
              </w:rPr>
              <w:t xml:space="preserve"> </w:t>
            </w:r>
            <w:r w:rsidRPr="00077F87">
              <w:rPr>
                <w:rStyle w:val="a8"/>
                <w:rFonts w:asciiTheme="majorBidi" w:hAnsiTheme="majorBidi" w:cstheme="majorBidi"/>
                <w:i w:val="0"/>
                <w:iCs w:val="0"/>
                <w:color w:val="auto"/>
                <w:sz w:val="20"/>
                <w:szCs w:val="20"/>
              </w:rPr>
              <w:t>0</w:t>
            </w:r>
          </w:p>
        </w:tc>
        <w:tc>
          <w:tcPr>
            <w:tcW w:w="927" w:type="dxa"/>
            <w:tcBorders>
              <w:left w:val="nil"/>
              <w:right w:val="nil"/>
            </w:tcBorders>
          </w:tcPr>
          <w:p w14:paraId="74334C8D"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-11.061</w:t>
            </w:r>
          </w:p>
        </w:tc>
        <w:tc>
          <w:tcPr>
            <w:tcW w:w="1086" w:type="dxa"/>
            <w:tcBorders>
              <w:left w:val="nil"/>
              <w:right w:val="nil"/>
            </w:tcBorders>
          </w:tcPr>
          <w:p w14:paraId="6F0CA658"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two-tail</w:t>
            </w:r>
          </w:p>
        </w:tc>
        <w:tc>
          <w:tcPr>
            <w:tcW w:w="734" w:type="dxa"/>
            <w:tcBorders>
              <w:left w:val="nil"/>
              <w:right w:val="nil"/>
            </w:tcBorders>
          </w:tcPr>
          <w:p w14:paraId="5356782D"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6.249</w:t>
            </w:r>
          </w:p>
        </w:tc>
        <w:tc>
          <w:tcPr>
            <w:tcW w:w="1059" w:type="dxa"/>
            <w:tcBorders>
              <w:left w:val="nil"/>
              <w:right w:val="nil"/>
            </w:tcBorders>
          </w:tcPr>
          <w:p w14:paraId="374D3A14"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-69.121</w:t>
            </w:r>
          </w:p>
        </w:tc>
        <w:tc>
          <w:tcPr>
            <w:tcW w:w="1043" w:type="dxa"/>
            <w:tcBorders>
              <w:left w:val="nil"/>
              <w:right w:val="nil"/>
            </w:tcBorders>
          </w:tcPr>
          <w:p w14:paraId="28B9E20A"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298.207</w:t>
            </w:r>
          </w:p>
        </w:tc>
        <w:tc>
          <w:tcPr>
            <w:tcW w:w="1056" w:type="dxa"/>
            <w:tcBorders>
              <w:left w:val="nil"/>
              <w:right w:val="nil"/>
            </w:tcBorders>
          </w:tcPr>
          <w:p w14:paraId="7E216C20"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229.087</w:t>
            </w:r>
          </w:p>
        </w:tc>
        <w:tc>
          <w:tcPr>
            <w:tcW w:w="697" w:type="dxa"/>
            <w:tcBorders>
              <w:left w:val="nil"/>
              <w:right w:val="nil"/>
            </w:tcBorders>
          </w:tcPr>
          <w:p w14:paraId="633E074D"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3</w:t>
            </w:r>
          </w:p>
        </w:tc>
        <w:tc>
          <w:tcPr>
            <w:tcW w:w="701" w:type="dxa"/>
            <w:tcBorders>
              <w:left w:val="nil"/>
              <w:right w:val="nil"/>
            </w:tcBorders>
          </w:tcPr>
          <w:p w14:paraId="5DAB0297"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2</w:t>
            </w:r>
          </w:p>
        </w:tc>
      </w:tr>
      <w:tr w:rsidR="00077F87" w:rsidRPr="00077F87" w14:paraId="6500D95E" w14:textId="77777777" w:rsidTr="00077F87">
        <w:trPr>
          <w:jc w:val="right"/>
        </w:trPr>
        <w:tc>
          <w:tcPr>
            <w:tcW w:w="883" w:type="dxa"/>
            <w:tcBorders>
              <w:left w:val="nil"/>
              <w:right w:val="nil"/>
            </w:tcBorders>
          </w:tcPr>
          <w:p w14:paraId="0926D153"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-0.661</w:t>
            </w:r>
          </w:p>
        </w:tc>
        <w:tc>
          <w:tcPr>
            <w:tcW w:w="680" w:type="dxa"/>
            <w:tcBorders>
              <w:left w:val="nil"/>
              <w:right w:val="nil"/>
            </w:tcBorders>
          </w:tcPr>
          <w:p w14:paraId="31391B32" w14:textId="5B2D16CA"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w:t>
            </w:r>
            <w:r w:rsidR="00077F87">
              <w:rPr>
                <w:rStyle w:val="a8"/>
                <w:rFonts w:asciiTheme="majorBidi" w:hAnsiTheme="majorBidi" w:cstheme="majorBidi"/>
                <w:i w:val="0"/>
                <w:iCs w:val="0"/>
                <w:color w:val="auto"/>
                <w:sz w:val="20"/>
                <w:szCs w:val="20"/>
              </w:rPr>
              <w:t xml:space="preserve"> </w:t>
            </w:r>
            <w:r w:rsidRPr="00077F87">
              <w:rPr>
                <w:rStyle w:val="a8"/>
                <w:rFonts w:asciiTheme="majorBidi" w:hAnsiTheme="majorBidi" w:cstheme="majorBidi"/>
                <w:i w:val="0"/>
                <w:iCs w:val="0"/>
                <w:color w:val="auto"/>
                <w:sz w:val="20"/>
                <w:szCs w:val="20"/>
              </w:rPr>
              <w:t>0</w:t>
            </w:r>
          </w:p>
        </w:tc>
        <w:tc>
          <w:tcPr>
            <w:tcW w:w="927" w:type="dxa"/>
            <w:tcBorders>
              <w:left w:val="nil"/>
              <w:right w:val="nil"/>
            </w:tcBorders>
          </w:tcPr>
          <w:p w14:paraId="76D50FEC"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-44.216</w:t>
            </w:r>
          </w:p>
        </w:tc>
        <w:tc>
          <w:tcPr>
            <w:tcW w:w="1086" w:type="dxa"/>
            <w:tcBorders>
              <w:left w:val="nil"/>
              <w:right w:val="nil"/>
            </w:tcBorders>
          </w:tcPr>
          <w:p w14:paraId="66D0CADE"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two-tail</w:t>
            </w:r>
          </w:p>
        </w:tc>
        <w:tc>
          <w:tcPr>
            <w:tcW w:w="734" w:type="dxa"/>
            <w:tcBorders>
              <w:left w:val="nil"/>
              <w:right w:val="nil"/>
            </w:tcBorders>
          </w:tcPr>
          <w:p w14:paraId="7303837B"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5.354</w:t>
            </w:r>
          </w:p>
        </w:tc>
        <w:tc>
          <w:tcPr>
            <w:tcW w:w="1059" w:type="dxa"/>
            <w:tcBorders>
              <w:left w:val="nil"/>
              <w:right w:val="nil"/>
            </w:tcBorders>
          </w:tcPr>
          <w:p w14:paraId="68D807E8"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-236.749</w:t>
            </w:r>
          </w:p>
        </w:tc>
        <w:tc>
          <w:tcPr>
            <w:tcW w:w="1043" w:type="dxa"/>
            <w:tcBorders>
              <w:left w:val="nil"/>
              <w:right w:val="nil"/>
            </w:tcBorders>
          </w:tcPr>
          <w:p w14:paraId="42B443CB"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465.836</w:t>
            </w:r>
          </w:p>
        </w:tc>
        <w:tc>
          <w:tcPr>
            <w:tcW w:w="1056" w:type="dxa"/>
            <w:tcBorders>
              <w:left w:val="nil"/>
              <w:right w:val="nil"/>
            </w:tcBorders>
          </w:tcPr>
          <w:p w14:paraId="1899ADE5"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229.087</w:t>
            </w:r>
          </w:p>
        </w:tc>
        <w:tc>
          <w:tcPr>
            <w:tcW w:w="697" w:type="dxa"/>
            <w:tcBorders>
              <w:left w:val="nil"/>
              <w:right w:val="nil"/>
            </w:tcBorders>
          </w:tcPr>
          <w:p w14:paraId="5AB0FA4A"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4</w:t>
            </w:r>
          </w:p>
        </w:tc>
        <w:tc>
          <w:tcPr>
            <w:tcW w:w="701" w:type="dxa"/>
            <w:tcBorders>
              <w:left w:val="nil"/>
              <w:right w:val="nil"/>
            </w:tcBorders>
          </w:tcPr>
          <w:p w14:paraId="527EC964"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2</w:t>
            </w:r>
          </w:p>
        </w:tc>
      </w:tr>
      <w:tr w:rsidR="00077F87" w:rsidRPr="00077F87" w14:paraId="04A947E7" w14:textId="77777777" w:rsidTr="00077F87">
        <w:trPr>
          <w:jc w:val="right"/>
        </w:trPr>
        <w:tc>
          <w:tcPr>
            <w:tcW w:w="883" w:type="dxa"/>
            <w:tcBorders>
              <w:left w:val="nil"/>
              <w:right w:val="nil"/>
            </w:tcBorders>
          </w:tcPr>
          <w:p w14:paraId="6C9FD565"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-0.468</w:t>
            </w:r>
          </w:p>
        </w:tc>
        <w:tc>
          <w:tcPr>
            <w:tcW w:w="680" w:type="dxa"/>
            <w:tcBorders>
              <w:left w:val="nil"/>
              <w:right w:val="nil"/>
            </w:tcBorders>
          </w:tcPr>
          <w:p w14:paraId="4ACA7342" w14:textId="6BD02BFB"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w:t>
            </w:r>
            <w:r w:rsidR="00077F87">
              <w:rPr>
                <w:rStyle w:val="a8"/>
                <w:rFonts w:asciiTheme="majorBidi" w:hAnsiTheme="majorBidi" w:cstheme="majorBidi"/>
                <w:i w:val="0"/>
                <w:iCs w:val="0"/>
                <w:color w:val="auto"/>
                <w:sz w:val="20"/>
                <w:szCs w:val="20"/>
              </w:rPr>
              <w:t xml:space="preserve"> </w:t>
            </w:r>
            <w:r w:rsidRPr="00077F87">
              <w:rPr>
                <w:rStyle w:val="a8"/>
                <w:rFonts w:asciiTheme="majorBidi" w:hAnsiTheme="majorBidi" w:cstheme="majorBidi"/>
                <w:i w:val="0"/>
                <w:iCs w:val="0"/>
                <w:color w:val="auto"/>
                <w:sz w:val="20"/>
                <w:szCs w:val="20"/>
              </w:rPr>
              <w:t>0</w:t>
            </w:r>
          </w:p>
        </w:tc>
        <w:tc>
          <w:tcPr>
            <w:tcW w:w="927" w:type="dxa"/>
            <w:tcBorders>
              <w:left w:val="nil"/>
              <w:right w:val="nil"/>
            </w:tcBorders>
          </w:tcPr>
          <w:p w14:paraId="53B496A6"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-30.133</w:t>
            </w:r>
          </w:p>
        </w:tc>
        <w:tc>
          <w:tcPr>
            <w:tcW w:w="1086" w:type="dxa"/>
            <w:tcBorders>
              <w:left w:val="nil"/>
              <w:right w:val="nil"/>
            </w:tcBorders>
          </w:tcPr>
          <w:p w14:paraId="520438D1"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two-tail</w:t>
            </w:r>
          </w:p>
        </w:tc>
        <w:tc>
          <w:tcPr>
            <w:tcW w:w="734" w:type="dxa"/>
            <w:tcBorders>
              <w:left w:val="nil"/>
              <w:right w:val="nil"/>
            </w:tcBorders>
          </w:tcPr>
          <w:p w14:paraId="070493F4"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5.563</w:t>
            </w:r>
          </w:p>
        </w:tc>
        <w:tc>
          <w:tcPr>
            <w:tcW w:w="1059" w:type="dxa"/>
            <w:tcBorders>
              <w:left w:val="nil"/>
              <w:right w:val="nil"/>
            </w:tcBorders>
          </w:tcPr>
          <w:p w14:paraId="55ACABF1"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-167.628</w:t>
            </w:r>
          </w:p>
        </w:tc>
        <w:tc>
          <w:tcPr>
            <w:tcW w:w="1043" w:type="dxa"/>
            <w:tcBorders>
              <w:left w:val="nil"/>
              <w:right w:val="nil"/>
            </w:tcBorders>
          </w:tcPr>
          <w:p w14:paraId="5C4D0E25"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465.836</w:t>
            </w:r>
          </w:p>
        </w:tc>
        <w:tc>
          <w:tcPr>
            <w:tcW w:w="1056" w:type="dxa"/>
            <w:tcBorders>
              <w:left w:val="nil"/>
              <w:right w:val="nil"/>
            </w:tcBorders>
          </w:tcPr>
          <w:p w14:paraId="13249A3B"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298.207</w:t>
            </w:r>
          </w:p>
        </w:tc>
        <w:tc>
          <w:tcPr>
            <w:tcW w:w="697" w:type="dxa"/>
            <w:tcBorders>
              <w:left w:val="nil"/>
              <w:right w:val="nil"/>
            </w:tcBorders>
          </w:tcPr>
          <w:p w14:paraId="7E3D756A"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4</w:t>
            </w:r>
          </w:p>
        </w:tc>
        <w:tc>
          <w:tcPr>
            <w:tcW w:w="701" w:type="dxa"/>
            <w:tcBorders>
              <w:left w:val="nil"/>
              <w:right w:val="nil"/>
            </w:tcBorders>
          </w:tcPr>
          <w:p w14:paraId="16CE5540"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3</w:t>
            </w:r>
          </w:p>
        </w:tc>
      </w:tr>
    </w:tbl>
    <w:p w14:paraId="32AF17FB" w14:textId="23CA5643" w:rsidR="00446B25" w:rsidRDefault="00446B25" w:rsidP="00E0042A">
      <w:pPr>
        <w:autoSpaceDE w:val="0"/>
        <w:autoSpaceDN w:val="0"/>
        <w:bidi w:val="0"/>
        <w:adjustRightInd w:val="0"/>
        <w:spacing w:after="0" w:line="360" w:lineRule="auto"/>
        <w:rPr>
          <w:rFonts w:asciiTheme="majorBidi" w:hAnsiTheme="majorBidi" w:cstheme="majorBidi"/>
          <w:i/>
          <w:iCs/>
        </w:rPr>
      </w:pPr>
    </w:p>
    <w:p w14:paraId="6B52C38D" w14:textId="77777777" w:rsidR="00C15393" w:rsidRPr="0034144E" w:rsidRDefault="00C15393" w:rsidP="00AF5568">
      <w:pPr>
        <w:pStyle w:val="2"/>
        <w:bidi w:val="0"/>
        <w:rPr>
          <w:i/>
          <w:iCs/>
          <w:color w:val="auto"/>
        </w:rPr>
      </w:pPr>
      <w:bookmarkStart w:id="126" w:name="_Toc43988868"/>
      <w:r w:rsidRPr="0034144E">
        <w:rPr>
          <w:i/>
          <w:iCs/>
          <w:color w:val="auto"/>
        </w:rPr>
        <w:t xml:space="preserve">Q4: </w:t>
      </w:r>
      <w:bookmarkStart w:id="127" w:name="_Hlk42800420"/>
      <w:r w:rsidRPr="0034144E">
        <w:rPr>
          <w:i/>
          <w:iCs/>
          <w:color w:val="auto"/>
        </w:rPr>
        <w:t>Do the number of activities from the program effects job seeker's placements</w:t>
      </w:r>
      <w:bookmarkEnd w:id="127"/>
      <w:r w:rsidRPr="0034144E">
        <w:rPr>
          <w:i/>
          <w:iCs/>
          <w:color w:val="auto"/>
        </w:rPr>
        <w:t>?</w:t>
      </w:r>
      <w:bookmarkEnd w:id="126"/>
    </w:p>
    <w:p w14:paraId="6124D7AE" w14:textId="77777777" w:rsidR="00C15393" w:rsidRPr="00D9589B" w:rsidRDefault="00C15393" w:rsidP="00AF5568">
      <w:pPr>
        <w:autoSpaceDE w:val="0"/>
        <w:autoSpaceDN w:val="0"/>
        <w:bidi w:val="0"/>
        <w:adjustRightInd w:val="0"/>
        <w:spacing w:after="0" w:line="360" w:lineRule="auto"/>
        <w:ind w:firstLine="720"/>
        <w:rPr>
          <w:rFonts w:asciiTheme="majorBidi" w:hAnsiTheme="majorBidi" w:cstheme="majorBidi"/>
        </w:rPr>
      </w:pPr>
      <w:r w:rsidRPr="00D9589B">
        <w:rPr>
          <w:rFonts w:asciiTheme="majorBidi" w:hAnsiTheme="majorBidi" w:cstheme="majorBidi"/>
        </w:rPr>
        <w:t>Only 30 unique activities defined in the data frame. It was necessary to change the "Activities in the program" column to a categorical variable and layout the activity in a new column and to provide a binary classification if the job seeker was in the activity = 1 if not 0.</w:t>
      </w:r>
    </w:p>
    <w:p w14:paraId="5D7317EF" w14:textId="77777777" w:rsidR="00C15393" w:rsidRPr="00D9589B" w:rsidRDefault="00C15393" w:rsidP="00AF5568">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lastRenderedPageBreak/>
        <w:t>Checking the hypothesis that more activities job seekers will anticipate cause decreasing labels for job seekers.</w:t>
      </w:r>
    </w:p>
    <w:p w14:paraId="371A28E7" w14:textId="1657F00A" w:rsidR="00C15393" w:rsidRPr="00D9589B" w:rsidRDefault="00C15393" w:rsidP="00AF5568">
      <w:pPr>
        <w:autoSpaceDE w:val="0"/>
        <w:autoSpaceDN w:val="0"/>
        <w:bidi w:val="0"/>
        <w:adjustRightInd w:val="0"/>
        <w:spacing w:after="0" w:line="360" w:lineRule="auto"/>
        <w:jc w:val="center"/>
        <w:rPr>
          <w:rFonts w:asciiTheme="majorBidi" w:hAnsiTheme="majorBidi" w:cstheme="majorBidi"/>
        </w:rPr>
      </w:pPr>
      <w:bookmarkStart w:id="128" w:name="_Hlk43717962"/>
      <w:r w:rsidRPr="001E1FFB">
        <w:rPr>
          <w:rFonts w:asciiTheme="majorBidi" w:hAnsiTheme="majorBidi" w:cstheme="majorBidi"/>
          <w:i/>
          <w:iCs/>
          <w:sz w:val="20"/>
          <w:szCs w:val="20"/>
        </w:rPr>
        <w:t xml:space="preserve">Figure </w:t>
      </w:r>
      <w:r w:rsidR="00173678">
        <w:rPr>
          <w:rFonts w:asciiTheme="majorBidi" w:hAnsiTheme="majorBidi" w:cstheme="majorBidi"/>
          <w:i/>
          <w:iCs/>
          <w:sz w:val="20"/>
          <w:szCs w:val="20"/>
        </w:rPr>
        <w:t>2</w:t>
      </w:r>
      <w:r w:rsidR="00077F87">
        <w:rPr>
          <w:rFonts w:asciiTheme="majorBidi" w:hAnsiTheme="majorBidi" w:cstheme="majorBidi"/>
          <w:i/>
          <w:iCs/>
          <w:sz w:val="20"/>
          <w:szCs w:val="20"/>
        </w:rPr>
        <w:t xml:space="preserve">. </w:t>
      </w:r>
      <w:r w:rsidRPr="001E1FFB">
        <w:rPr>
          <w:rFonts w:asciiTheme="majorBidi" w:hAnsiTheme="majorBidi" w:cstheme="majorBidi"/>
          <w:i/>
          <w:iCs/>
          <w:sz w:val="20"/>
          <w:szCs w:val="20"/>
        </w:rPr>
        <w:t>Number of programs per label</w:t>
      </w:r>
      <w:r w:rsidRPr="00D9589B">
        <w:rPr>
          <w:rFonts w:asciiTheme="majorBidi" w:hAnsiTheme="majorBidi" w:cstheme="majorBidi"/>
          <w:sz w:val="20"/>
          <w:szCs w:val="20"/>
        </w:rPr>
        <w:t xml:space="preserve"> </w:t>
      </w:r>
      <w:r w:rsidRPr="00D9589B">
        <w:rPr>
          <w:rFonts w:asciiTheme="majorBidi" w:hAnsiTheme="majorBidi" w:cstheme="majorBidi"/>
          <w:noProof/>
        </w:rPr>
        <w:t xml:space="preserve"> </w:t>
      </w:r>
      <w:bookmarkEnd w:id="128"/>
      <w:commentRangeStart w:id="129"/>
      <w:commentRangeStart w:id="130"/>
      <w:r w:rsidRPr="00D9589B">
        <w:rPr>
          <w:rFonts w:asciiTheme="majorBidi" w:hAnsiTheme="majorBidi" w:cstheme="majorBidi"/>
          <w:noProof/>
        </w:rPr>
        <w:drawing>
          <wp:inline distT="0" distB="0" distL="0" distR="0" wp14:anchorId="09476640" wp14:editId="315FDA20">
            <wp:extent cx="3177540" cy="2072640"/>
            <wp:effectExtent l="0" t="0" r="3810" b="3810"/>
            <wp:docPr id="1" name="תרשים 1">
              <a:extLst xmlns:a="http://schemas.openxmlformats.org/drawingml/2006/main">
                <a:ext uri="{FF2B5EF4-FFF2-40B4-BE49-F238E27FC236}">
                  <a16:creationId xmlns:a16="http://schemas.microsoft.com/office/drawing/2014/main" id="{80B6C37B-E793-4854-8835-70FAC122C1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commentRangeEnd w:id="129"/>
      <w:r w:rsidR="00E36FC3">
        <w:rPr>
          <w:rStyle w:val="a5"/>
        </w:rPr>
        <w:commentReference w:id="129"/>
      </w:r>
      <w:commentRangeEnd w:id="130"/>
      <w:r w:rsidR="005B54F4">
        <w:rPr>
          <w:rStyle w:val="a5"/>
        </w:rPr>
        <w:commentReference w:id="130"/>
      </w:r>
    </w:p>
    <w:p w14:paraId="39704080" w14:textId="098B9880" w:rsidR="00E0042A" w:rsidRDefault="00C15393" w:rsidP="007260BD">
      <w:pPr>
        <w:autoSpaceDE w:val="0"/>
        <w:autoSpaceDN w:val="0"/>
        <w:bidi w:val="0"/>
        <w:adjustRightInd w:val="0"/>
        <w:spacing w:after="0" w:line="360" w:lineRule="auto"/>
        <w:rPr>
          <w:rFonts w:asciiTheme="majorBidi" w:hAnsiTheme="majorBidi" w:cstheme="majorBidi"/>
          <w:b/>
          <w:bCs/>
          <w:i/>
          <w:iCs/>
        </w:rPr>
      </w:pPr>
      <w:r w:rsidRPr="00D9589B">
        <w:rPr>
          <w:rFonts w:asciiTheme="majorBidi" w:hAnsiTheme="majorBidi" w:cstheme="majorBidi"/>
        </w:rPr>
        <w:t>After these actions, the sum of all activities in which the label was assigned would be summed and see the percentage of all activities.</w:t>
      </w:r>
      <w:r w:rsidR="00077F87">
        <w:rPr>
          <w:rFonts w:asciiTheme="majorBidi" w:hAnsiTheme="majorBidi" w:cstheme="majorBidi"/>
        </w:rPr>
        <w:br/>
      </w:r>
      <w:bookmarkStart w:id="131" w:name="_Hlk43718496"/>
    </w:p>
    <w:p w14:paraId="15495D36" w14:textId="1565540D" w:rsidR="00C15393" w:rsidRPr="00077F87" w:rsidRDefault="00077F87" w:rsidP="00E0042A">
      <w:pPr>
        <w:autoSpaceDE w:val="0"/>
        <w:autoSpaceDN w:val="0"/>
        <w:bidi w:val="0"/>
        <w:adjustRightInd w:val="0"/>
        <w:spacing w:after="0" w:line="360" w:lineRule="auto"/>
        <w:ind w:left="720"/>
        <w:rPr>
          <w:rFonts w:asciiTheme="majorBidi" w:hAnsiTheme="majorBidi" w:cstheme="majorBidi"/>
          <w:i/>
          <w:iCs/>
        </w:rPr>
      </w:pPr>
      <w:r w:rsidRPr="00077F87">
        <w:rPr>
          <w:rFonts w:asciiTheme="majorBidi" w:hAnsiTheme="majorBidi" w:cstheme="majorBidi"/>
          <w:b/>
          <w:bCs/>
          <w:i/>
          <w:iCs/>
        </w:rPr>
        <w:t xml:space="preserve">Table </w:t>
      </w:r>
      <w:r w:rsidR="00173678">
        <w:rPr>
          <w:rFonts w:asciiTheme="majorBidi" w:hAnsiTheme="majorBidi" w:cstheme="majorBidi"/>
          <w:b/>
          <w:bCs/>
          <w:i/>
          <w:iCs/>
        </w:rPr>
        <w:t>3</w:t>
      </w:r>
      <w:r>
        <w:rPr>
          <w:rFonts w:asciiTheme="majorBidi" w:hAnsiTheme="majorBidi" w:cstheme="majorBidi"/>
          <w:i/>
          <w:iCs/>
        </w:rPr>
        <w:br/>
      </w:r>
      <w:r w:rsidR="00E0042A">
        <w:rPr>
          <w:rFonts w:asciiTheme="majorBidi" w:hAnsiTheme="majorBidi" w:cstheme="majorBidi"/>
          <w:i/>
          <w:iCs/>
        </w:rPr>
        <w:t>P</w:t>
      </w:r>
      <w:r w:rsidRPr="00077F87">
        <w:rPr>
          <w:rFonts w:asciiTheme="majorBidi" w:hAnsiTheme="majorBidi" w:cstheme="majorBidi"/>
          <w:i/>
          <w:iCs/>
        </w:rPr>
        <w:t>ercent of jobseekers from each label and activity</w:t>
      </w:r>
    </w:p>
    <w:tbl>
      <w:tblPr>
        <w:tblStyle w:val="a3"/>
        <w:tblW w:w="0" w:type="auto"/>
        <w:tblLook w:val="04A0" w:firstRow="1" w:lastRow="0" w:firstColumn="1" w:lastColumn="0" w:noHBand="0" w:noVBand="1"/>
      </w:tblPr>
      <w:tblGrid>
        <w:gridCol w:w="1016"/>
        <w:gridCol w:w="948"/>
        <w:gridCol w:w="961"/>
        <w:gridCol w:w="1561"/>
        <w:gridCol w:w="1427"/>
        <w:gridCol w:w="1063"/>
        <w:gridCol w:w="355"/>
        <w:gridCol w:w="1191"/>
      </w:tblGrid>
      <w:tr w:rsidR="00C15393" w:rsidRPr="00D9589B" w14:paraId="3F536A3A" w14:textId="77777777" w:rsidTr="007F58DE">
        <w:tc>
          <w:tcPr>
            <w:tcW w:w="0" w:type="auto"/>
            <w:tcBorders>
              <w:left w:val="nil"/>
              <w:right w:val="nil"/>
            </w:tcBorders>
          </w:tcPr>
          <w:p w14:paraId="4A11B941" w14:textId="77777777" w:rsidR="00C15393" w:rsidRPr="007F58DE" w:rsidRDefault="00C15393" w:rsidP="007F58DE">
            <w:pPr>
              <w:bidi w:val="0"/>
              <w:rPr>
                <w:rStyle w:val="a8"/>
                <w:i w:val="0"/>
                <w:iCs w:val="0"/>
                <w:color w:val="auto"/>
                <w:sz w:val="20"/>
                <w:szCs w:val="20"/>
              </w:rPr>
            </w:pPr>
            <w:bookmarkStart w:id="132" w:name="_Hlk43718489"/>
            <w:bookmarkEnd w:id="131"/>
            <w:r w:rsidRPr="007F58DE">
              <w:rPr>
                <w:rStyle w:val="a8"/>
                <w:i w:val="0"/>
                <w:iCs w:val="0"/>
                <w:color w:val="auto"/>
                <w:sz w:val="20"/>
                <w:szCs w:val="20"/>
              </w:rPr>
              <w:t>Label</w:t>
            </w:r>
          </w:p>
        </w:tc>
        <w:tc>
          <w:tcPr>
            <w:tcW w:w="0" w:type="auto"/>
            <w:tcBorders>
              <w:left w:val="nil"/>
              <w:right w:val="nil"/>
            </w:tcBorders>
          </w:tcPr>
          <w:p w14:paraId="114D8F0A" w14:textId="77777777" w:rsidR="00C15393" w:rsidRPr="007F58DE" w:rsidRDefault="00C15393" w:rsidP="007F58DE">
            <w:pPr>
              <w:bidi w:val="0"/>
              <w:rPr>
                <w:rStyle w:val="a8"/>
                <w:i w:val="0"/>
                <w:iCs w:val="0"/>
                <w:color w:val="auto"/>
                <w:sz w:val="20"/>
                <w:szCs w:val="20"/>
              </w:rPr>
            </w:pPr>
            <w:r w:rsidRPr="007F58DE">
              <w:rPr>
                <w:rStyle w:val="a8"/>
                <w:i w:val="0"/>
                <w:iCs w:val="0"/>
                <w:color w:val="auto"/>
                <w:sz w:val="20"/>
                <w:szCs w:val="20"/>
              </w:rPr>
              <w:t>Change course</w:t>
            </w:r>
          </w:p>
        </w:tc>
        <w:tc>
          <w:tcPr>
            <w:tcW w:w="0" w:type="auto"/>
            <w:tcBorders>
              <w:left w:val="nil"/>
              <w:right w:val="nil"/>
            </w:tcBorders>
          </w:tcPr>
          <w:p w14:paraId="163DBB16" w14:textId="77777777" w:rsidR="00C15393" w:rsidRPr="007F58DE" w:rsidRDefault="00C15393" w:rsidP="007F58DE">
            <w:pPr>
              <w:bidi w:val="0"/>
              <w:rPr>
                <w:rStyle w:val="a8"/>
                <w:i w:val="0"/>
                <w:iCs w:val="0"/>
                <w:color w:val="auto"/>
                <w:sz w:val="20"/>
                <w:szCs w:val="20"/>
              </w:rPr>
            </w:pPr>
            <w:r w:rsidRPr="007F58DE">
              <w:rPr>
                <w:rStyle w:val="a8"/>
                <w:i w:val="0"/>
                <w:iCs w:val="0"/>
                <w:color w:val="auto"/>
                <w:sz w:val="20"/>
                <w:szCs w:val="20"/>
              </w:rPr>
              <w:t>Process course</w:t>
            </w:r>
          </w:p>
        </w:tc>
        <w:tc>
          <w:tcPr>
            <w:tcW w:w="0" w:type="auto"/>
            <w:tcBorders>
              <w:left w:val="nil"/>
              <w:right w:val="nil"/>
            </w:tcBorders>
          </w:tcPr>
          <w:p w14:paraId="5EC7FDD5" w14:textId="77777777" w:rsidR="00C15393" w:rsidRPr="007F58DE" w:rsidRDefault="00C15393" w:rsidP="007F58DE">
            <w:pPr>
              <w:bidi w:val="0"/>
              <w:rPr>
                <w:rStyle w:val="a8"/>
                <w:i w:val="0"/>
                <w:iCs w:val="0"/>
                <w:color w:val="auto"/>
                <w:sz w:val="20"/>
                <w:szCs w:val="20"/>
              </w:rPr>
            </w:pPr>
            <w:r w:rsidRPr="007F58DE">
              <w:rPr>
                <w:rStyle w:val="a8"/>
                <w:i w:val="0"/>
                <w:iCs w:val="0"/>
                <w:color w:val="auto"/>
                <w:sz w:val="20"/>
                <w:szCs w:val="20"/>
              </w:rPr>
              <w:t>Occupational Hebrew course</w:t>
            </w:r>
          </w:p>
        </w:tc>
        <w:tc>
          <w:tcPr>
            <w:tcW w:w="0" w:type="auto"/>
            <w:tcBorders>
              <w:left w:val="nil"/>
              <w:right w:val="nil"/>
            </w:tcBorders>
          </w:tcPr>
          <w:p w14:paraId="7622CC75" w14:textId="77777777" w:rsidR="00C15393" w:rsidRPr="007F58DE" w:rsidRDefault="00C15393" w:rsidP="007F58DE">
            <w:pPr>
              <w:bidi w:val="0"/>
              <w:rPr>
                <w:rStyle w:val="a8"/>
                <w:i w:val="0"/>
                <w:iCs w:val="0"/>
                <w:color w:val="auto"/>
                <w:sz w:val="20"/>
                <w:szCs w:val="20"/>
              </w:rPr>
            </w:pPr>
            <w:r w:rsidRPr="007F58DE">
              <w:rPr>
                <w:rStyle w:val="a8"/>
                <w:i w:val="0"/>
                <w:iCs w:val="0"/>
                <w:color w:val="auto"/>
                <w:sz w:val="20"/>
                <w:szCs w:val="20"/>
              </w:rPr>
              <w:t>Computer application course</w:t>
            </w:r>
          </w:p>
        </w:tc>
        <w:tc>
          <w:tcPr>
            <w:tcW w:w="0" w:type="auto"/>
            <w:tcBorders>
              <w:left w:val="nil"/>
              <w:right w:val="nil"/>
            </w:tcBorders>
          </w:tcPr>
          <w:p w14:paraId="2215D43F" w14:textId="77777777" w:rsidR="00C15393" w:rsidRPr="007F58DE" w:rsidRDefault="00C15393" w:rsidP="007F58DE">
            <w:pPr>
              <w:bidi w:val="0"/>
              <w:rPr>
                <w:rStyle w:val="a8"/>
                <w:i w:val="0"/>
                <w:iCs w:val="0"/>
                <w:color w:val="auto"/>
                <w:sz w:val="20"/>
                <w:szCs w:val="20"/>
              </w:rPr>
            </w:pPr>
            <w:r w:rsidRPr="007F58DE">
              <w:rPr>
                <w:rStyle w:val="a8"/>
                <w:i w:val="0"/>
                <w:iCs w:val="0"/>
                <w:color w:val="auto"/>
                <w:sz w:val="20"/>
                <w:szCs w:val="20"/>
              </w:rPr>
              <w:t>Personal training</w:t>
            </w:r>
          </w:p>
        </w:tc>
        <w:tc>
          <w:tcPr>
            <w:tcW w:w="0" w:type="auto"/>
            <w:tcBorders>
              <w:left w:val="nil"/>
              <w:right w:val="nil"/>
            </w:tcBorders>
          </w:tcPr>
          <w:p w14:paraId="3A7C3853" w14:textId="77777777" w:rsidR="00C15393" w:rsidRPr="007F58DE" w:rsidRDefault="00C15393" w:rsidP="007F58DE">
            <w:pPr>
              <w:bidi w:val="0"/>
              <w:rPr>
                <w:rStyle w:val="a8"/>
                <w:i w:val="0"/>
                <w:iCs w:val="0"/>
                <w:color w:val="auto"/>
                <w:sz w:val="20"/>
                <w:szCs w:val="20"/>
              </w:rPr>
            </w:pPr>
          </w:p>
          <w:p w14:paraId="5948689B" w14:textId="77777777" w:rsidR="00C15393" w:rsidRPr="007F58DE" w:rsidRDefault="00C15393" w:rsidP="007F58DE">
            <w:pPr>
              <w:bidi w:val="0"/>
              <w:rPr>
                <w:rStyle w:val="a8"/>
                <w:i w:val="0"/>
                <w:iCs w:val="0"/>
                <w:color w:val="auto"/>
                <w:sz w:val="20"/>
                <w:szCs w:val="20"/>
              </w:rPr>
            </w:pPr>
            <w:r w:rsidRPr="007F58DE">
              <w:rPr>
                <w:rStyle w:val="a8"/>
                <w:i w:val="0"/>
                <w:iCs w:val="0"/>
                <w:color w:val="auto"/>
                <w:sz w:val="20"/>
                <w:szCs w:val="20"/>
              </w:rPr>
              <w:t>…</w:t>
            </w:r>
          </w:p>
        </w:tc>
        <w:tc>
          <w:tcPr>
            <w:tcW w:w="0" w:type="auto"/>
            <w:tcBorders>
              <w:left w:val="nil"/>
              <w:right w:val="nil"/>
            </w:tcBorders>
          </w:tcPr>
          <w:p w14:paraId="793D4A2C" w14:textId="77777777" w:rsidR="00C15393" w:rsidRPr="007F58DE" w:rsidRDefault="00C15393" w:rsidP="007F58DE">
            <w:pPr>
              <w:bidi w:val="0"/>
              <w:rPr>
                <w:rStyle w:val="a8"/>
                <w:i w:val="0"/>
                <w:iCs w:val="0"/>
                <w:color w:val="auto"/>
                <w:sz w:val="20"/>
                <w:szCs w:val="20"/>
              </w:rPr>
            </w:pPr>
            <w:r w:rsidRPr="007F58DE">
              <w:rPr>
                <w:rStyle w:val="a8"/>
                <w:i w:val="0"/>
                <w:iCs w:val="0"/>
                <w:color w:val="auto"/>
                <w:sz w:val="20"/>
                <w:szCs w:val="20"/>
              </w:rPr>
              <w:t>Number of programs</w:t>
            </w:r>
          </w:p>
        </w:tc>
      </w:tr>
      <w:tr w:rsidR="00C15393" w:rsidRPr="00D9589B" w14:paraId="09875019" w14:textId="77777777" w:rsidTr="007F58DE">
        <w:tc>
          <w:tcPr>
            <w:tcW w:w="0" w:type="auto"/>
            <w:tcBorders>
              <w:left w:val="nil"/>
              <w:right w:val="nil"/>
            </w:tcBorders>
          </w:tcPr>
          <w:p w14:paraId="67464A7B"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Label 1 Fraction</w:t>
            </w:r>
          </w:p>
        </w:tc>
        <w:tc>
          <w:tcPr>
            <w:tcW w:w="0" w:type="auto"/>
            <w:tcBorders>
              <w:left w:val="nil"/>
              <w:right w:val="nil"/>
            </w:tcBorders>
          </w:tcPr>
          <w:p w14:paraId="0EA4358A"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4%</w:t>
            </w:r>
          </w:p>
        </w:tc>
        <w:tc>
          <w:tcPr>
            <w:tcW w:w="0" w:type="auto"/>
            <w:tcBorders>
              <w:left w:val="nil"/>
              <w:right w:val="nil"/>
            </w:tcBorders>
          </w:tcPr>
          <w:p w14:paraId="4CA6B557"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4%</w:t>
            </w:r>
          </w:p>
        </w:tc>
        <w:tc>
          <w:tcPr>
            <w:tcW w:w="0" w:type="auto"/>
            <w:tcBorders>
              <w:left w:val="nil"/>
              <w:right w:val="nil"/>
            </w:tcBorders>
          </w:tcPr>
          <w:p w14:paraId="3287AC03"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5%</w:t>
            </w:r>
          </w:p>
        </w:tc>
        <w:tc>
          <w:tcPr>
            <w:tcW w:w="0" w:type="auto"/>
            <w:tcBorders>
              <w:left w:val="nil"/>
              <w:right w:val="nil"/>
            </w:tcBorders>
          </w:tcPr>
          <w:p w14:paraId="19DECE07"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0</w:t>
            </w:r>
          </w:p>
        </w:tc>
        <w:tc>
          <w:tcPr>
            <w:tcW w:w="0" w:type="auto"/>
            <w:tcBorders>
              <w:left w:val="nil"/>
              <w:right w:val="nil"/>
            </w:tcBorders>
          </w:tcPr>
          <w:p w14:paraId="13929B57"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4%</w:t>
            </w:r>
          </w:p>
        </w:tc>
        <w:tc>
          <w:tcPr>
            <w:tcW w:w="0" w:type="auto"/>
            <w:tcBorders>
              <w:left w:val="nil"/>
              <w:right w:val="nil"/>
            </w:tcBorders>
          </w:tcPr>
          <w:p w14:paraId="7A5E264E" w14:textId="77777777" w:rsidR="00C15393" w:rsidRPr="007F58DE" w:rsidRDefault="00C15393" w:rsidP="007F58DE">
            <w:pPr>
              <w:bidi w:val="0"/>
              <w:jc w:val="center"/>
              <w:rPr>
                <w:rStyle w:val="a8"/>
                <w:i w:val="0"/>
                <w:iCs w:val="0"/>
                <w:color w:val="auto"/>
                <w:sz w:val="20"/>
                <w:szCs w:val="20"/>
              </w:rPr>
            </w:pPr>
          </w:p>
        </w:tc>
        <w:tc>
          <w:tcPr>
            <w:tcW w:w="0" w:type="auto"/>
            <w:tcBorders>
              <w:left w:val="nil"/>
              <w:right w:val="nil"/>
            </w:tcBorders>
          </w:tcPr>
          <w:p w14:paraId="08F0660A"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4%</w:t>
            </w:r>
          </w:p>
        </w:tc>
      </w:tr>
      <w:tr w:rsidR="00C15393" w:rsidRPr="00D9589B" w14:paraId="7303E851" w14:textId="77777777" w:rsidTr="007F58DE">
        <w:tc>
          <w:tcPr>
            <w:tcW w:w="0" w:type="auto"/>
            <w:tcBorders>
              <w:left w:val="nil"/>
              <w:right w:val="nil"/>
            </w:tcBorders>
          </w:tcPr>
          <w:p w14:paraId="271886FB"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Label 2 Fraction</w:t>
            </w:r>
          </w:p>
        </w:tc>
        <w:tc>
          <w:tcPr>
            <w:tcW w:w="0" w:type="auto"/>
            <w:tcBorders>
              <w:left w:val="nil"/>
              <w:right w:val="nil"/>
            </w:tcBorders>
          </w:tcPr>
          <w:p w14:paraId="72FF11FD"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14%</w:t>
            </w:r>
          </w:p>
        </w:tc>
        <w:tc>
          <w:tcPr>
            <w:tcW w:w="0" w:type="auto"/>
            <w:tcBorders>
              <w:left w:val="nil"/>
              <w:right w:val="nil"/>
            </w:tcBorders>
          </w:tcPr>
          <w:p w14:paraId="3E6209B3"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12%</w:t>
            </w:r>
          </w:p>
        </w:tc>
        <w:tc>
          <w:tcPr>
            <w:tcW w:w="0" w:type="auto"/>
            <w:tcBorders>
              <w:left w:val="nil"/>
              <w:right w:val="nil"/>
            </w:tcBorders>
          </w:tcPr>
          <w:p w14:paraId="521AFC5B"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14%</w:t>
            </w:r>
          </w:p>
        </w:tc>
        <w:tc>
          <w:tcPr>
            <w:tcW w:w="0" w:type="auto"/>
            <w:tcBorders>
              <w:left w:val="nil"/>
              <w:right w:val="nil"/>
            </w:tcBorders>
          </w:tcPr>
          <w:p w14:paraId="70501136"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7%</w:t>
            </w:r>
          </w:p>
        </w:tc>
        <w:tc>
          <w:tcPr>
            <w:tcW w:w="0" w:type="auto"/>
            <w:tcBorders>
              <w:left w:val="nil"/>
              <w:right w:val="nil"/>
            </w:tcBorders>
          </w:tcPr>
          <w:p w14:paraId="4AB142DF"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13%</w:t>
            </w:r>
          </w:p>
        </w:tc>
        <w:tc>
          <w:tcPr>
            <w:tcW w:w="0" w:type="auto"/>
            <w:tcBorders>
              <w:left w:val="nil"/>
              <w:right w:val="nil"/>
            </w:tcBorders>
          </w:tcPr>
          <w:p w14:paraId="0D5F4167" w14:textId="77777777" w:rsidR="00C15393" w:rsidRPr="007F58DE" w:rsidRDefault="00C15393" w:rsidP="007F58DE">
            <w:pPr>
              <w:bidi w:val="0"/>
              <w:jc w:val="center"/>
              <w:rPr>
                <w:rStyle w:val="a8"/>
                <w:i w:val="0"/>
                <w:iCs w:val="0"/>
                <w:color w:val="auto"/>
                <w:sz w:val="20"/>
                <w:szCs w:val="20"/>
              </w:rPr>
            </w:pPr>
          </w:p>
        </w:tc>
        <w:tc>
          <w:tcPr>
            <w:tcW w:w="0" w:type="auto"/>
            <w:tcBorders>
              <w:left w:val="nil"/>
              <w:right w:val="nil"/>
            </w:tcBorders>
          </w:tcPr>
          <w:p w14:paraId="1A5CBE79"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13%</w:t>
            </w:r>
          </w:p>
        </w:tc>
      </w:tr>
      <w:tr w:rsidR="00C15393" w:rsidRPr="00D9589B" w14:paraId="512FC0F6" w14:textId="77777777" w:rsidTr="007F58DE">
        <w:tc>
          <w:tcPr>
            <w:tcW w:w="0" w:type="auto"/>
            <w:tcBorders>
              <w:left w:val="nil"/>
              <w:bottom w:val="single" w:sz="4" w:space="0" w:color="auto"/>
              <w:right w:val="nil"/>
            </w:tcBorders>
          </w:tcPr>
          <w:p w14:paraId="77F46CC0"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Label 3 Fraction</w:t>
            </w:r>
          </w:p>
        </w:tc>
        <w:tc>
          <w:tcPr>
            <w:tcW w:w="0" w:type="auto"/>
            <w:tcBorders>
              <w:left w:val="nil"/>
              <w:bottom w:val="single" w:sz="4" w:space="0" w:color="auto"/>
              <w:right w:val="nil"/>
            </w:tcBorders>
          </w:tcPr>
          <w:p w14:paraId="76FCEF5E"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11%</w:t>
            </w:r>
          </w:p>
        </w:tc>
        <w:tc>
          <w:tcPr>
            <w:tcW w:w="0" w:type="auto"/>
            <w:tcBorders>
              <w:left w:val="nil"/>
              <w:bottom w:val="single" w:sz="4" w:space="0" w:color="auto"/>
              <w:right w:val="nil"/>
            </w:tcBorders>
          </w:tcPr>
          <w:p w14:paraId="6077DF75"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9%</w:t>
            </w:r>
          </w:p>
        </w:tc>
        <w:tc>
          <w:tcPr>
            <w:tcW w:w="0" w:type="auto"/>
            <w:tcBorders>
              <w:left w:val="nil"/>
              <w:bottom w:val="single" w:sz="4" w:space="0" w:color="auto"/>
              <w:right w:val="nil"/>
            </w:tcBorders>
          </w:tcPr>
          <w:p w14:paraId="71C48483"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8%</w:t>
            </w:r>
          </w:p>
        </w:tc>
        <w:tc>
          <w:tcPr>
            <w:tcW w:w="0" w:type="auto"/>
            <w:tcBorders>
              <w:left w:val="nil"/>
              <w:bottom w:val="single" w:sz="4" w:space="0" w:color="auto"/>
              <w:right w:val="nil"/>
            </w:tcBorders>
          </w:tcPr>
          <w:p w14:paraId="1B1C7CD8"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0%</w:t>
            </w:r>
          </w:p>
        </w:tc>
        <w:tc>
          <w:tcPr>
            <w:tcW w:w="0" w:type="auto"/>
            <w:tcBorders>
              <w:left w:val="nil"/>
              <w:bottom w:val="single" w:sz="4" w:space="0" w:color="auto"/>
              <w:right w:val="nil"/>
            </w:tcBorders>
          </w:tcPr>
          <w:p w14:paraId="2EEE29A2"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12%</w:t>
            </w:r>
          </w:p>
        </w:tc>
        <w:tc>
          <w:tcPr>
            <w:tcW w:w="0" w:type="auto"/>
            <w:tcBorders>
              <w:left w:val="nil"/>
              <w:bottom w:val="single" w:sz="4" w:space="0" w:color="auto"/>
              <w:right w:val="nil"/>
            </w:tcBorders>
          </w:tcPr>
          <w:p w14:paraId="01C00A6A" w14:textId="77777777" w:rsidR="00C15393" w:rsidRPr="007F58DE" w:rsidRDefault="00C15393" w:rsidP="007F58DE">
            <w:pPr>
              <w:bidi w:val="0"/>
              <w:jc w:val="center"/>
              <w:rPr>
                <w:rStyle w:val="a8"/>
                <w:i w:val="0"/>
                <w:iCs w:val="0"/>
                <w:color w:val="auto"/>
                <w:sz w:val="20"/>
                <w:szCs w:val="20"/>
              </w:rPr>
            </w:pPr>
          </w:p>
        </w:tc>
        <w:tc>
          <w:tcPr>
            <w:tcW w:w="0" w:type="auto"/>
            <w:tcBorders>
              <w:left w:val="nil"/>
              <w:bottom w:val="single" w:sz="4" w:space="0" w:color="auto"/>
              <w:right w:val="nil"/>
            </w:tcBorders>
          </w:tcPr>
          <w:p w14:paraId="3F5C40D3"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11%</w:t>
            </w:r>
          </w:p>
        </w:tc>
      </w:tr>
      <w:tr w:rsidR="00C15393" w:rsidRPr="00D9589B" w14:paraId="0D4D0FDC" w14:textId="77777777" w:rsidTr="007F58DE">
        <w:tc>
          <w:tcPr>
            <w:tcW w:w="0" w:type="auto"/>
            <w:tcBorders>
              <w:left w:val="nil"/>
              <w:right w:val="nil"/>
            </w:tcBorders>
          </w:tcPr>
          <w:p w14:paraId="300A73D6"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Label 4 Fraction</w:t>
            </w:r>
          </w:p>
        </w:tc>
        <w:tc>
          <w:tcPr>
            <w:tcW w:w="0" w:type="auto"/>
            <w:tcBorders>
              <w:left w:val="nil"/>
              <w:right w:val="nil"/>
            </w:tcBorders>
          </w:tcPr>
          <w:p w14:paraId="1C0AA3BF"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71%</w:t>
            </w:r>
          </w:p>
        </w:tc>
        <w:tc>
          <w:tcPr>
            <w:tcW w:w="0" w:type="auto"/>
            <w:tcBorders>
              <w:left w:val="nil"/>
              <w:right w:val="nil"/>
            </w:tcBorders>
          </w:tcPr>
          <w:p w14:paraId="5F38A968"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75%</w:t>
            </w:r>
          </w:p>
        </w:tc>
        <w:tc>
          <w:tcPr>
            <w:tcW w:w="0" w:type="auto"/>
            <w:tcBorders>
              <w:left w:val="nil"/>
              <w:right w:val="nil"/>
            </w:tcBorders>
          </w:tcPr>
          <w:p w14:paraId="1BC7DE83"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73%</w:t>
            </w:r>
          </w:p>
        </w:tc>
        <w:tc>
          <w:tcPr>
            <w:tcW w:w="0" w:type="auto"/>
            <w:tcBorders>
              <w:left w:val="nil"/>
              <w:right w:val="nil"/>
            </w:tcBorders>
          </w:tcPr>
          <w:p w14:paraId="5DB0185C"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93%</w:t>
            </w:r>
          </w:p>
        </w:tc>
        <w:tc>
          <w:tcPr>
            <w:tcW w:w="0" w:type="auto"/>
            <w:tcBorders>
              <w:left w:val="nil"/>
              <w:right w:val="nil"/>
            </w:tcBorders>
          </w:tcPr>
          <w:p w14:paraId="47A37A48"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72%</w:t>
            </w:r>
          </w:p>
        </w:tc>
        <w:tc>
          <w:tcPr>
            <w:tcW w:w="0" w:type="auto"/>
            <w:tcBorders>
              <w:left w:val="nil"/>
              <w:right w:val="nil"/>
            </w:tcBorders>
          </w:tcPr>
          <w:p w14:paraId="6596F578" w14:textId="77777777" w:rsidR="00C15393" w:rsidRPr="007F58DE" w:rsidRDefault="00C15393" w:rsidP="007F58DE">
            <w:pPr>
              <w:bidi w:val="0"/>
              <w:jc w:val="center"/>
              <w:rPr>
                <w:rStyle w:val="a8"/>
                <w:i w:val="0"/>
                <w:iCs w:val="0"/>
                <w:color w:val="auto"/>
                <w:sz w:val="20"/>
                <w:szCs w:val="20"/>
              </w:rPr>
            </w:pPr>
          </w:p>
        </w:tc>
        <w:tc>
          <w:tcPr>
            <w:tcW w:w="0" w:type="auto"/>
            <w:tcBorders>
              <w:left w:val="nil"/>
              <w:right w:val="nil"/>
            </w:tcBorders>
          </w:tcPr>
          <w:p w14:paraId="6B53EA36"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73%</w:t>
            </w:r>
          </w:p>
        </w:tc>
      </w:tr>
      <w:bookmarkEnd w:id="132"/>
    </w:tbl>
    <w:p w14:paraId="7C405F0D" w14:textId="77777777" w:rsidR="00E0042A" w:rsidRDefault="00E0042A" w:rsidP="00AF5568">
      <w:pPr>
        <w:autoSpaceDE w:val="0"/>
        <w:autoSpaceDN w:val="0"/>
        <w:bidi w:val="0"/>
        <w:adjustRightInd w:val="0"/>
        <w:spacing w:after="0" w:line="360" w:lineRule="auto"/>
        <w:jc w:val="both"/>
        <w:rPr>
          <w:rFonts w:asciiTheme="majorBidi" w:hAnsiTheme="majorBidi" w:cstheme="majorBidi"/>
        </w:rPr>
      </w:pPr>
    </w:p>
    <w:p w14:paraId="468C990A" w14:textId="2FB635F2" w:rsidR="00C15393" w:rsidRPr="00D9589B" w:rsidRDefault="00C15393" w:rsidP="00E0042A">
      <w:pPr>
        <w:autoSpaceDE w:val="0"/>
        <w:autoSpaceDN w:val="0"/>
        <w:bidi w:val="0"/>
        <w:adjustRightInd w:val="0"/>
        <w:spacing w:after="0" w:line="360" w:lineRule="auto"/>
        <w:jc w:val="both"/>
        <w:rPr>
          <w:rFonts w:asciiTheme="majorBidi" w:hAnsiTheme="majorBidi" w:cstheme="majorBidi"/>
        </w:rPr>
      </w:pPr>
      <w:r w:rsidRPr="00D9589B">
        <w:rPr>
          <w:rFonts w:asciiTheme="majorBidi" w:hAnsiTheme="majorBidi" w:cstheme="majorBidi"/>
        </w:rPr>
        <w:t xml:space="preserve">According to the table above, anyone with label 1 seems to greatly reduce their number of activities in general and in each activity from any other label. It was necessary to see if there was a significant difference in the variance between activities in the program with the ANOVA test, but first to check if the data is normally distributed. Kolmogorov Smirnov test showed significant results with each number of programs per label, therefore, ANOVA test was performed and the </w:t>
      </w:r>
      <m:oMath>
        <m:r>
          <w:rPr>
            <w:rFonts w:ascii="Cambria Math" w:hAnsi="Cambria Math" w:cs="Cambria Math" w:hint="cs"/>
            <w:rtl/>
          </w:rPr>
          <m:t>ρ</m:t>
        </m:r>
      </m:oMath>
      <w:r w:rsidRPr="00D9589B">
        <w:rPr>
          <w:rFonts w:asciiTheme="majorBidi" w:eastAsiaTheme="minorEastAsia" w:hAnsiTheme="majorBidi" w:cstheme="majorBidi"/>
          <w:iCs/>
        </w:rPr>
        <w:t xml:space="preserve"> of </w:t>
      </w:r>
      <w:r w:rsidRPr="00D9589B">
        <w:rPr>
          <w:rFonts w:asciiTheme="majorBidi" w:hAnsiTheme="majorBidi" w:cstheme="majorBidi"/>
        </w:rPr>
        <w:t>ANOVA is ~0 which means its significantly shown that it is different between different activities and the time when job seekers are on the program. It was necessary to continue investigating the difference between activities using the Tukey Post Hoc test.</w:t>
      </w:r>
    </w:p>
    <w:p w14:paraId="69F29D78" w14:textId="0819EA0B" w:rsidR="00C15393" w:rsidRDefault="00077F87" w:rsidP="00AF5568">
      <w:pPr>
        <w:autoSpaceDE w:val="0"/>
        <w:autoSpaceDN w:val="0"/>
        <w:bidi w:val="0"/>
        <w:adjustRightInd w:val="0"/>
        <w:spacing w:after="0" w:line="360" w:lineRule="auto"/>
        <w:ind w:left="720"/>
        <w:rPr>
          <w:rFonts w:asciiTheme="majorBidi" w:hAnsiTheme="majorBidi" w:cstheme="majorBidi"/>
          <w:i/>
          <w:iCs/>
          <w:sz w:val="20"/>
          <w:szCs w:val="20"/>
        </w:rPr>
      </w:pPr>
      <w:r w:rsidRPr="00077F87">
        <w:rPr>
          <w:rFonts w:asciiTheme="majorBidi" w:hAnsiTheme="majorBidi" w:cstheme="majorBidi"/>
          <w:b/>
          <w:bCs/>
          <w:i/>
          <w:iCs/>
        </w:rPr>
        <w:t xml:space="preserve">Table </w:t>
      </w:r>
      <w:r w:rsidR="00173678">
        <w:rPr>
          <w:rFonts w:asciiTheme="majorBidi" w:hAnsiTheme="majorBidi" w:cstheme="majorBidi"/>
          <w:b/>
          <w:bCs/>
          <w:i/>
          <w:iCs/>
        </w:rPr>
        <w:t>4</w:t>
      </w:r>
      <w:r>
        <w:rPr>
          <w:rFonts w:asciiTheme="majorBidi" w:hAnsiTheme="majorBidi" w:cstheme="majorBidi"/>
          <w:i/>
          <w:iCs/>
        </w:rPr>
        <w:br/>
      </w:r>
      <w:commentRangeStart w:id="133"/>
      <w:commentRangeStart w:id="134"/>
      <w:r w:rsidRPr="001E1FFB">
        <w:rPr>
          <w:rFonts w:asciiTheme="majorBidi" w:hAnsiTheme="majorBidi" w:cstheme="majorBidi"/>
          <w:i/>
          <w:iCs/>
          <w:sz w:val="20"/>
          <w:szCs w:val="20"/>
        </w:rPr>
        <w:t>Tukey Post Hoc test</w:t>
      </w:r>
      <w:commentRangeEnd w:id="133"/>
      <w:r w:rsidR="00E36FC3">
        <w:rPr>
          <w:rStyle w:val="a5"/>
        </w:rPr>
        <w:commentReference w:id="133"/>
      </w:r>
      <w:commentRangeEnd w:id="134"/>
      <w:r w:rsidR="005B54F4">
        <w:rPr>
          <w:rStyle w:val="a5"/>
        </w:rPr>
        <w:commentReference w:id="134"/>
      </w:r>
      <w:r w:rsidR="005B54F4">
        <w:rPr>
          <w:rFonts w:asciiTheme="majorBidi" w:hAnsiTheme="majorBidi" w:cstheme="majorBidi"/>
          <w:i/>
          <w:iCs/>
          <w:sz w:val="20"/>
          <w:szCs w:val="20"/>
        </w:rPr>
        <w:t xml:space="preserve"> for checking differences between pairs of labels</w:t>
      </w:r>
    </w:p>
    <w:tbl>
      <w:tblPr>
        <w:tblStyle w:val="a3"/>
        <w:bidiVisual/>
        <w:tblW w:w="844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
        <w:gridCol w:w="679"/>
        <w:gridCol w:w="916"/>
        <w:gridCol w:w="1064"/>
        <w:gridCol w:w="731"/>
        <w:gridCol w:w="1042"/>
        <w:gridCol w:w="1038"/>
        <w:gridCol w:w="1051"/>
        <w:gridCol w:w="682"/>
        <w:gridCol w:w="361"/>
      </w:tblGrid>
      <w:tr w:rsidR="00077F87" w14:paraId="28CB3E45" w14:textId="77777777" w:rsidTr="00077F87">
        <w:trPr>
          <w:jc w:val="center"/>
        </w:trPr>
        <w:tc>
          <w:tcPr>
            <w:tcW w:w="883" w:type="dxa"/>
            <w:tcBorders>
              <w:top w:val="single" w:sz="4" w:space="0" w:color="auto"/>
              <w:bottom w:val="single" w:sz="4" w:space="0" w:color="auto"/>
            </w:tcBorders>
          </w:tcPr>
          <w:p w14:paraId="00594980"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lastRenderedPageBreak/>
              <w:t>hedges</w:t>
            </w:r>
          </w:p>
        </w:tc>
        <w:tc>
          <w:tcPr>
            <w:tcW w:w="680" w:type="dxa"/>
            <w:tcBorders>
              <w:top w:val="single" w:sz="4" w:space="0" w:color="auto"/>
              <w:bottom w:val="single" w:sz="4" w:space="0" w:color="auto"/>
            </w:tcBorders>
          </w:tcPr>
          <w:p w14:paraId="7C6569D2"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color w:val="auto"/>
                <w:sz w:val="20"/>
                <w:szCs w:val="20"/>
              </w:rPr>
              <w:t>ρ</w:t>
            </w:r>
          </w:p>
        </w:tc>
        <w:tc>
          <w:tcPr>
            <w:tcW w:w="927" w:type="dxa"/>
            <w:tcBorders>
              <w:top w:val="single" w:sz="4" w:space="0" w:color="auto"/>
              <w:bottom w:val="single" w:sz="4" w:space="0" w:color="auto"/>
            </w:tcBorders>
          </w:tcPr>
          <w:p w14:paraId="59999194"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w:t>
            </w:r>
          </w:p>
        </w:tc>
        <w:tc>
          <w:tcPr>
            <w:tcW w:w="1086" w:type="dxa"/>
            <w:tcBorders>
              <w:top w:val="single" w:sz="4" w:space="0" w:color="auto"/>
              <w:bottom w:val="single" w:sz="4" w:space="0" w:color="auto"/>
            </w:tcBorders>
          </w:tcPr>
          <w:p w14:paraId="7372BF64"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tail</w:t>
            </w:r>
          </w:p>
        </w:tc>
        <w:tc>
          <w:tcPr>
            <w:tcW w:w="734" w:type="dxa"/>
            <w:tcBorders>
              <w:top w:val="single" w:sz="4" w:space="0" w:color="auto"/>
              <w:bottom w:val="single" w:sz="4" w:space="0" w:color="auto"/>
            </w:tcBorders>
          </w:tcPr>
          <w:p w14:paraId="14255D5C"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se</w:t>
            </w:r>
          </w:p>
        </w:tc>
        <w:tc>
          <w:tcPr>
            <w:tcW w:w="1059" w:type="dxa"/>
            <w:tcBorders>
              <w:top w:val="single" w:sz="4" w:space="0" w:color="auto"/>
              <w:bottom w:val="single" w:sz="4" w:space="0" w:color="auto"/>
            </w:tcBorders>
          </w:tcPr>
          <w:p w14:paraId="787B59FA"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diff</w:t>
            </w:r>
          </w:p>
        </w:tc>
        <w:tc>
          <w:tcPr>
            <w:tcW w:w="1043" w:type="dxa"/>
            <w:tcBorders>
              <w:top w:val="single" w:sz="4" w:space="0" w:color="auto"/>
              <w:bottom w:val="single" w:sz="4" w:space="0" w:color="auto"/>
            </w:tcBorders>
          </w:tcPr>
          <w:p w14:paraId="2F37B792"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Mean(B)</w:t>
            </w:r>
          </w:p>
        </w:tc>
        <w:tc>
          <w:tcPr>
            <w:tcW w:w="1056" w:type="dxa"/>
            <w:tcBorders>
              <w:top w:val="single" w:sz="4" w:space="0" w:color="auto"/>
              <w:bottom w:val="single" w:sz="4" w:space="0" w:color="auto"/>
            </w:tcBorders>
          </w:tcPr>
          <w:p w14:paraId="078A1750"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Mean(A)</w:t>
            </w:r>
          </w:p>
        </w:tc>
        <w:tc>
          <w:tcPr>
            <w:tcW w:w="697" w:type="dxa"/>
            <w:tcBorders>
              <w:top w:val="single" w:sz="4" w:space="0" w:color="auto"/>
              <w:bottom w:val="single" w:sz="4" w:space="0" w:color="auto"/>
            </w:tcBorders>
          </w:tcPr>
          <w:p w14:paraId="57ACFF2D"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B</w:t>
            </w:r>
          </w:p>
        </w:tc>
        <w:tc>
          <w:tcPr>
            <w:tcW w:w="277" w:type="dxa"/>
            <w:tcBorders>
              <w:top w:val="single" w:sz="4" w:space="0" w:color="auto"/>
              <w:bottom w:val="single" w:sz="4" w:space="0" w:color="auto"/>
            </w:tcBorders>
          </w:tcPr>
          <w:p w14:paraId="22C63425"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Pr>
            </w:pPr>
            <w:r w:rsidRPr="00077F87">
              <w:rPr>
                <w:rStyle w:val="a8"/>
                <w:rFonts w:asciiTheme="majorBidi" w:hAnsiTheme="majorBidi" w:cstheme="majorBidi"/>
                <w:i w:val="0"/>
                <w:iCs w:val="0"/>
                <w:color w:val="auto"/>
                <w:sz w:val="20"/>
                <w:szCs w:val="20"/>
              </w:rPr>
              <w:t>A</w:t>
            </w:r>
          </w:p>
        </w:tc>
      </w:tr>
      <w:tr w:rsidR="00077F87" w14:paraId="68BCD290" w14:textId="77777777" w:rsidTr="00077F87">
        <w:trPr>
          <w:jc w:val="center"/>
        </w:trPr>
        <w:tc>
          <w:tcPr>
            <w:tcW w:w="883" w:type="dxa"/>
            <w:tcBorders>
              <w:top w:val="single" w:sz="4" w:space="0" w:color="auto"/>
              <w:bottom w:val="single" w:sz="4" w:space="0" w:color="auto"/>
            </w:tcBorders>
          </w:tcPr>
          <w:p w14:paraId="182093D7"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-0.12</w:t>
            </w:r>
          </w:p>
        </w:tc>
        <w:tc>
          <w:tcPr>
            <w:tcW w:w="680" w:type="dxa"/>
            <w:tcBorders>
              <w:top w:val="single" w:sz="4" w:space="0" w:color="auto"/>
              <w:bottom w:val="single" w:sz="4" w:space="0" w:color="auto"/>
            </w:tcBorders>
          </w:tcPr>
          <w:p w14:paraId="34D4707B"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0.001</w:t>
            </w:r>
          </w:p>
        </w:tc>
        <w:tc>
          <w:tcPr>
            <w:tcW w:w="927" w:type="dxa"/>
            <w:tcBorders>
              <w:top w:val="single" w:sz="4" w:space="0" w:color="auto"/>
              <w:bottom w:val="single" w:sz="4" w:space="0" w:color="auto"/>
            </w:tcBorders>
          </w:tcPr>
          <w:p w14:paraId="54EBDC33"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-5.251</w:t>
            </w:r>
          </w:p>
        </w:tc>
        <w:tc>
          <w:tcPr>
            <w:tcW w:w="1086" w:type="dxa"/>
            <w:tcBorders>
              <w:top w:val="single" w:sz="4" w:space="0" w:color="auto"/>
              <w:bottom w:val="single" w:sz="4" w:space="0" w:color="auto"/>
            </w:tcBorders>
          </w:tcPr>
          <w:p w14:paraId="776B6F3C"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6F974169"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0.033</w:t>
            </w:r>
          </w:p>
        </w:tc>
        <w:tc>
          <w:tcPr>
            <w:tcW w:w="1059" w:type="dxa"/>
            <w:tcBorders>
              <w:top w:val="single" w:sz="4" w:space="0" w:color="auto"/>
              <w:bottom w:val="single" w:sz="4" w:space="0" w:color="auto"/>
            </w:tcBorders>
          </w:tcPr>
          <w:p w14:paraId="18B559A6"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-0.174</w:t>
            </w:r>
          </w:p>
        </w:tc>
        <w:tc>
          <w:tcPr>
            <w:tcW w:w="1043" w:type="dxa"/>
            <w:tcBorders>
              <w:top w:val="single" w:sz="4" w:space="0" w:color="auto"/>
              <w:bottom w:val="single" w:sz="4" w:space="0" w:color="auto"/>
            </w:tcBorders>
          </w:tcPr>
          <w:p w14:paraId="003CFC91"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1.14</w:t>
            </w:r>
          </w:p>
        </w:tc>
        <w:tc>
          <w:tcPr>
            <w:tcW w:w="1056" w:type="dxa"/>
            <w:tcBorders>
              <w:top w:val="single" w:sz="4" w:space="0" w:color="auto"/>
              <w:bottom w:val="single" w:sz="4" w:space="0" w:color="auto"/>
            </w:tcBorders>
          </w:tcPr>
          <w:p w14:paraId="3EB1F030"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0.967</w:t>
            </w:r>
          </w:p>
        </w:tc>
        <w:tc>
          <w:tcPr>
            <w:tcW w:w="697" w:type="dxa"/>
            <w:tcBorders>
              <w:top w:val="single" w:sz="4" w:space="0" w:color="auto"/>
              <w:bottom w:val="single" w:sz="4" w:space="0" w:color="auto"/>
            </w:tcBorders>
          </w:tcPr>
          <w:p w14:paraId="4B582D0B"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2</w:t>
            </w:r>
          </w:p>
        </w:tc>
        <w:tc>
          <w:tcPr>
            <w:tcW w:w="277" w:type="dxa"/>
            <w:tcBorders>
              <w:top w:val="single" w:sz="4" w:space="0" w:color="auto"/>
              <w:bottom w:val="single" w:sz="4" w:space="0" w:color="auto"/>
            </w:tcBorders>
          </w:tcPr>
          <w:p w14:paraId="10C4CB6D"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w:t>
            </w:r>
          </w:p>
        </w:tc>
      </w:tr>
      <w:tr w:rsidR="00077F87" w14:paraId="4C922FD1" w14:textId="77777777" w:rsidTr="00077F87">
        <w:trPr>
          <w:jc w:val="center"/>
        </w:trPr>
        <w:tc>
          <w:tcPr>
            <w:tcW w:w="883" w:type="dxa"/>
            <w:tcBorders>
              <w:top w:val="single" w:sz="4" w:space="0" w:color="auto"/>
              <w:bottom w:val="single" w:sz="4" w:space="0" w:color="auto"/>
            </w:tcBorders>
          </w:tcPr>
          <w:p w14:paraId="2EE6C078"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-0.082</w:t>
            </w:r>
          </w:p>
        </w:tc>
        <w:tc>
          <w:tcPr>
            <w:tcW w:w="680" w:type="dxa"/>
            <w:tcBorders>
              <w:top w:val="single" w:sz="4" w:space="0" w:color="auto"/>
              <w:bottom w:val="single" w:sz="4" w:space="0" w:color="auto"/>
            </w:tcBorders>
          </w:tcPr>
          <w:p w14:paraId="6572937C"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0.002</w:t>
            </w:r>
          </w:p>
        </w:tc>
        <w:tc>
          <w:tcPr>
            <w:tcW w:w="927" w:type="dxa"/>
            <w:tcBorders>
              <w:top w:val="single" w:sz="4" w:space="0" w:color="auto"/>
              <w:bottom w:val="single" w:sz="4" w:space="0" w:color="auto"/>
            </w:tcBorders>
          </w:tcPr>
          <w:p w14:paraId="7790D85B"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-3.548</w:t>
            </w:r>
          </w:p>
        </w:tc>
        <w:tc>
          <w:tcPr>
            <w:tcW w:w="1086" w:type="dxa"/>
            <w:tcBorders>
              <w:top w:val="single" w:sz="4" w:space="0" w:color="auto"/>
              <w:bottom w:val="single" w:sz="4" w:space="0" w:color="auto"/>
            </w:tcBorders>
          </w:tcPr>
          <w:p w14:paraId="0AC912DF"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5EE5B992"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0.034</w:t>
            </w:r>
          </w:p>
        </w:tc>
        <w:tc>
          <w:tcPr>
            <w:tcW w:w="1059" w:type="dxa"/>
            <w:tcBorders>
              <w:top w:val="single" w:sz="4" w:space="0" w:color="auto"/>
              <w:bottom w:val="single" w:sz="4" w:space="0" w:color="auto"/>
            </w:tcBorders>
          </w:tcPr>
          <w:p w14:paraId="2E0CF799"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-0.119</w:t>
            </w:r>
          </w:p>
        </w:tc>
        <w:tc>
          <w:tcPr>
            <w:tcW w:w="1043" w:type="dxa"/>
            <w:tcBorders>
              <w:top w:val="single" w:sz="4" w:space="0" w:color="auto"/>
              <w:bottom w:val="single" w:sz="4" w:space="0" w:color="auto"/>
            </w:tcBorders>
          </w:tcPr>
          <w:p w14:paraId="42836F17"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1.068</w:t>
            </w:r>
          </w:p>
        </w:tc>
        <w:tc>
          <w:tcPr>
            <w:tcW w:w="1056" w:type="dxa"/>
            <w:tcBorders>
              <w:top w:val="single" w:sz="4" w:space="0" w:color="auto"/>
              <w:bottom w:val="single" w:sz="4" w:space="0" w:color="auto"/>
            </w:tcBorders>
          </w:tcPr>
          <w:p w14:paraId="47499C46"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0.967</w:t>
            </w:r>
          </w:p>
        </w:tc>
        <w:tc>
          <w:tcPr>
            <w:tcW w:w="697" w:type="dxa"/>
            <w:tcBorders>
              <w:top w:val="single" w:sz="4" w:space="0" w:color="auto"/>
              <w:bottom w:val="single" w:sz="4" w:space="0" w:color="auto"/>
            </w:tcBorders>
          </w:tcPr>
          <w:p w14:paraId="6DFCF7E1"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3</w:t>
            </w:r>
          </w:p>
        </w:tc>
        <w:tc>
          <w:tcPr>
            <w:tcW w:w="277" w:type="dxa"/>
            <w:tcBorders>
              <w:top w:val="single" w:sz="4" w:space="0" w:color="auto"/>
              <w:bottom w:val="single" w:sz="4" w:space="0" w:color="auto"/>
            </w:tcBorders>
          </w:tcPr>
          <w:p w14:paraId="1CBE5366"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w:t>
            </w:r>
          </w:p>
        </w:tc>
      </w:tr>
      <w:tr w:rsidR="00077F87" w14:paraId="2985A60A" w14:textId="77777777" w:rsidTr="00077F87">
        <w:trPr>
          <w:jc w:val="center"/>
        </w:trPr>
        <w:tc>
          <w:tcPr>
            <w:tcW w:w="883" w:type="dxa"/>
            <w:tcBorders>
              <w:top w:val="single" w:sz="4" w:space="0" w:color="auto"/>
              <w:bottom w:val="single" w:sz="4" w:space="0" w:color="auto"/>
            </w:tcBorders>
          </w:tcPr>
          <w:p w14:paraId="1F4154DF"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-0.198</w:t>
            </w:r>
          </w:p>
        </w:tc>
        <w:tc>
          <w:tcPr>
            <w:tcW w:w="680" w:type="dxa"/>
            <w:tcBorders>
              <w:top w:val="single" w:sz="4" w:space="0" w:color="auto"/>
              <w:bottom w:val="single" w:sz="4" w:space="0" w:color="auto"/>
            </w:tcBorders>
          </w:tcPr>
          <w:p w14:paraId="2861B0BA"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0.001</w:t>
            </w:r>
          </w:p>
        </w:tc>
        <w:tc>
          <w:tcPr>
            <w:tcW w:w="927" w:type="dxa"/>
            <w:tcBorders>
              <w:top w:val="single" w:sz="4" w:space="0" w:color="auto"/>
              <w:bottom w:val="single" w:sz="4" w:space="0" w:color="auto"/>
            </w:tcBorders>
          </w:tcPr>
          <w:p w14:paraId="46C58E83"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-9.696</w:t>
            </w:r>
          </w:p>
        </w:tc>
        <w:tc>
          <w:tcPr>
            <w:tcW w:w="1086" w:type="dxa"/>
            <w:tcBorders>
              <w:top w:val="single" w:sz="4" w:space="0" w:color="auto"/>
              <w:bottom w:val="single" w:sz="4" w:space="0" w:color="auto"/>
            </w:tcBorders>
          </w:tcPr>
          <w:p w14:paraId="23F9013F"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22B19692"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0.03</w:t>
            </w:r>
          </w:p>
        </w:tc>
        <w:tc>
          <w:tcPr>
            <w:tcW w:w="1059" w:type="dxa"/>
            <w:tcBorders>
              <w:top w:val="single" w:sz="4" w:space="0" w:color="auto"/>
              <w:bottom w:val="single" w:sz="4" w:space="0" w:color="auto"/>
            </w:tcBorders>
          </w:tcPr>
          <w:p w14:paraId="11EA19DC"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-0.287</w:t>
            </w:r>
          </w:p>
        </w:tc>
        <w:tc>
          <w:tcPr>
            <w:tcW w:w="1043" w:type="dxa"/>
            <w:tcBorders>
              <w:top w:val="single" w:sz="4" w:space="0" w:color="auto"/>
              <w:bottom w:val="single" w:sz="4" w:space="0" w:color="auto"/>
            </w:tcBorders>
          </w:tcPr>
          <w:p w14:paraId="5CEED6F3"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1.253</w:t>
            </w:r>
          </w:p>
        </w:tc>
        <w:tc>
          <w:tcPr>
            <w:tcW w:w="1056" w:type="dxa"/>
            <w:tcBorders>
              <w:top w:val="single" w:sz="4" w:space="0" w:color="auto"/>
              <w:bottom w:val="single" w:sz="4" w:space="0" w:color="auto"/>
            </w:tcBorders>
          </w:tcPr>
          <w:p w14:paraId="51B913CC"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0.967</w:t>
            </w:r>
          </w:p>
        </w:tc>
        <w:tc>
          <w:tcPr>
            <w:tcW w:w="697" w:type="dxa"/>
            <w:tcBorders>
              <w:top w:val="single" w:sz="4" w:space="0" w:color="auto"/>
              <w:bottom w:val="single" w:sz="4" w:space="0" w:color="auto"/>
            </w:tcBorders>
          </w:tcPr>
          <w:p w14:paraId="44396C0D"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4</w:t>
            </w:r>
          </w:p>
        </w:tc>
        <w:tc>
          <w:tcPr>
            <w:tcW w:w="277" w:type="dxa"/>
            <w:tcBorders>
              <w:top w:val="single" w:sz="4" w:space="0" w:color="auto"/>
              <w:bottom w:val="single" w:sz="4" w:space="0" w:color="auto"/>
            </w:tcBorders>
          </w:tcPr>
          <w:p w14:paraId="69F2FA9F"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w:t>
            </w:r>
          </w:p>
        </w:tc>
      </w:tr>
      <w:tr w:rsidR="00077F87" w14:paraId="3D59465E" w14:textId="77777777" w:rsidTr="00077F87">
        <w:trPr>
          <w:jc w:val="center"/>
        </w:trPr>
        <w:tc>
          <w:tcPr>
            <w:tcW w:w="883" w:type="dxa"/>
            <w:tcBorders>
              <w:top w:val="single" w:sz="4" w:space="0" w:color="auto"/>
              <w:bottom w:val="single" w:sz="4" w:space="0" w:color="auto"/>
            </w:tcBorders>
          </w:tcPr>
          <w:p w14:paraId="073FA647"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0.038</w:t>
            </w:r>
          </w:p>
        </w:tc>
        <w:tc>
          <w:tcPr>
            <w:tcW w:w="680" w:type="dxa"/>
            <w:tcBorders>
              <w:top w:val="single" w:sz="4" w:space="0" w:color="auto"/>
              <w:bottom w:val="single" w:sz="4" w:space="0" w:color="auto"/>
            </w:tcBorders>
          </w:tcPr>
          <w:p w14:paraId="2FDAA0B3"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0.103</w:t>
            </w:r>
          </w:p>
        </w:tc>
        <w:tc>
          <w:tcPr>
            <w:tcW w:w="927" w:type="dxa"/>
            <w:tcBorders>
              <w:top w:val="single" w:sz="4" w:space="0" w:color="auto"/>
              <w:bottom w:val="single" w:sz="4" w:space="0" w:color="auto"/>
            </w:tcBorders>
          </w:tcPr>
          <w:p w14:paraId="7153C1A0"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2.277</w:t>
            </w:r>
          </w:p>
        </w:tc>
        <w:tc>
          <w:tcPr>
            <w:tcW w:w="1086" w:type="dxa"/>
            <w:tcBorders>
              <w:top w:val="single" w:sz="4" w:space="0" w:color="auto"/>
              <w:bottom w:val="single" w:sz="4" w:space="0" w:color="auto"/>
            </w:tcBorders>
          </w:tcPr>
          <w:p w14:paraId="353805B8"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41404194"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0.024</w:t>
            </w:r>
          </w:p>
        </w:tc>
        <w:tc>
          <w:tcPr>
            <w:tcW w:w="1059" w:type="dxa"/>
            <w:tcBorders>
              <w:top w:val="single" w:sz="4" w:space="0" w:color="auto"/>
              <w:bottom w:val="single" w:sz="4" w:space="0" w:color="auto"/>
            </w:tcBorders>
          </w:tcPr>
          <w:p w14:paraId="5920AD85"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-0.055</w:t>
            </w:r>
          </w:p>
        </w:tc>
        <w:tc>
          <w:tcPr>
            <w:tcW w:w="1043" w:type="dxa"/>
            <w:tcBorders>
              <w:top w:val="single" w:sz="4" w:space="0" w:color="auto"/>
              <w:bottom w:val="single" w:sz="4" w:space="0" w:color="auto"/>
            </w:tcBorders>
          </w:tcPr>
          <w:p w14:paraId="55ADB097"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1.068</w:t>
            </w:r>
          </w:p>
        </w:tc>
        <w:tc>
          <w:tcPr>
            <w:tcW w:w="1056" w:type="dxa"/>
            <w:tcBorders>
              <w:top w:val="single" w:sz="4" w:space="0" w:color="auto"/>
              <w:bottom w:val="single" w:sz="4" w:space="0" w:color="auto"/>
            </w:tcBorders>
          </w:tcPr>
          <w:p w14:paraId="035C7291"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1.14</w:t>
            </w:r>
          </w:p>
        </w:tc>
        <w:tc>
          <w:tcPr>
            <w:tcW w:w="697" w:type="dxa"/>
            <w:tcBorders>
              <w:top w:val="single" w:sz="4" w:space="0" w:color="auto"/>
              <w:bottom w:val="single" w:sz="4" w:space="0" w:color="auto"/>
            </w:tcBorders>
          </w:tcPr>
          <w:p w14:paraId="0CA3D2C3"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3</w:t>
            </w:r>
          </w:p>
        </w:tc>
        <w:tc>
          <w:tcPr>
            <w:tcW w:w="277" w:type="dxa"/>
            <w:tcBorders>
              <w:top w:val="single" w:sz="4" w:space="0" w:color="auto"/>
              <w:bottom w:val="single" w:sz="4" w:space="0" w:color="auto"/>
            </w:tcBorders>
          </w:tcPr>
          <w:p w14:paraId="03D92B28"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2</w:t>
            </w:r>
          </w:p>
        </w:tc>
      </w:tr>
      <w:tr w:rsidR="00077F87" w14:paraId="05D3F3AB" w14:textId="77777777" w:rsidTr="00077F87">
        <w:trPr>
          <w:jc w:val="center"/>
        </w:trPr>
        <w:tc>
          <w:tcPr>
            <w:tcW w:w="883" w:type="dxa"/>
            <w:tcBorders>
              <w:top w:val="single" w:sz="4" w:space="0" w:color="auto"/>
              <w:bottom w:val="single" w:sz="4" w:space="0" w:color="auto"/>
            </w:tcBorders>
          </w:tcPr>
          <w:p w14:paraId="24ED5DC4"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-0.078</w:t>
            </w:r>
          </w:p>
        </w:tc>
        <w:tc>
          <w:tcPr>
            <w:tcW w:w="680" w:type="dxa"/>
            <w:tcBorders>
              <w:top w:val="single" w:sz="4" w:space="0" w:color="auto"/>
              <w:bottom w:val="single" w:sz="4" w:space="0" w:color="auto"/>
            </w:tcBorders>
          </w:tcPr>
          <w:p w14:paraId="4132E4F8"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0.001</w:t>
            </w:r>
          </w:p>
        </w:tc>
        <w:tc>
          <w:tcPr>
            <w:tcW w:w="927" w:type="dxa"/>
            <w:tcBorders>
              <w:top w:val="single" w:sz="4" w:space="0" w:color="auto"/>
              <w:bottom w:val="single" w:sz="4" w:space="0" w:color="auto"/>
            </w:tcBorders>
          </w:tcPr>
          <w:p w14:paraId="5886E3D8"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-6.224</w:t>
            </w:r>
          </w:p>
        </w:tc>
        <w:tc>
          <w:tcPr>
            <w:tcW w:w="1086" w:type="dxa"/>
            <w:tcBorders>
              <w:top w:val="single" w:sz="4" w:space="0" w:color="auto"/>
              <w:bottom w:val="single" w:sz="4" w:space="0" w:color="auto"/>
            </w:tcBorders>
          </w:tcPr>
          <w:p w14:paraId="49DFC8EF"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292C4F25"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0.018</w:t>
            </w:r>
          </w:p>
        </w:tc>
        <w:tc>
          <w:tcPr>
            <w:tcW w:w="1059" w:type="dxa"/>
            <w:tcBorders>
              <w:top w:val="single" w:sz="4" w:space="0" w:color="auto"/>
              <w:bottom w:val="single" w:sz="4" w:space="0" w:color="auto"/>
            </w:tcBorders>
          </w:tcPr>
          <w:p w14:paraId="23E4FB83"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-0.113</w:t>
            </w:r>
          </w:p>
        </w:tc>
        <w:tc>
          <w:tcPr>
            <w:tcW w:w="1043" w:type="dxa"/>
            <w:tcBorders>
              <w:top w:val="single" w:sz="4" w:space="0" w:color="auto"/>
              <w:bottom w:val="single" w:sz="4" w:space="0" w:color="auto"/>
            </w:tcBorders>
          </w:tcPr>
          <w:p w14:paraId="2291857E"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1.253</w:t>
            </w:r>
          </w:p>
        </w:tc>
        <w:tc>
          <w:tcPr>
            <w:tcW w:w="1056" w:type="dxa"/>
            <w:tcBorders>
              <w:top w:val="single" w:sz="4" w:space="0" w:color="auto"/>
              <w:bottom w:val="single" w:sz="4" w:space="0" w:color="auto"/>
            </w:tcBorders>
          </w:tcPr>
          <w:p w14:paraId="43BAEF64"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1.14</w:t>
            </w:r>
          </w:p>
        </w:tc>
        <w:tc>
          <w:tcPr>
            <w:tcW w:w="697" w:type="dxa"/>
            <w:tcBorders>
              <w:top w:val="single" w:sz="4" w:space="0" w:color="auto"/>
              <w:bottom w:val="single" w:sz="4" w:space="0" w:color="auto"/>
            </w:tcBorders>
          </w:tcPr>
          <w:p w14:paraId="757EA724"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4</w:t>
            </w:r>
          </w:p>
        </w:tc>
        <w:tc>
          <w:tcPr>
            <w:tcW w:w="277" w:type="dxa"/>
            <w:tcBorders>
              <w:top w:val="single" w:sz="4" w:space="0" w:color="auto"/>
              <w:bottom w:val="single" w:sz="4" w:space="0" w:color="auto"/>
            </w:tcBorders>
          </w:tcPr>
          <w:p w14:paraId="16DF0BCA"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2</w:t>
            </w:r>
          </w:p>
        </w:tc>
      </w:tr>
      <w:tr w:rsidR="00077F87" w14:paraId="0718A832" w14:textId="77777777" w:rsidTr="00077F87">
        <w:trPr>
          <w:jc w:val="center"/>
        </w:trPr>
        <w:tc>
          <w:tcPr>
            <w:tcW w:w="883" w:type="dxa"/>
            <w:tcBorders>
              <w:top w:val="single" w:sz="4" w:space="0" w:color="auto"/>
              <w:bottom w:val="single" w:sz="4" w:space="0" w:color="auto"/>
            </w:tcBorders>
          </w:tcPr>
          <w:p w14:paraId="2F378BD6"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-0.116</w:t>
            </w:r>
          </w:p>
        </w:tc>
        <w:tc>
          <w:tcPr>
            <w:tcW w:w="680" w:type="dxa"/>
            <w:tcBorders>
              <w:top w:val="single" w:sz="4" w:space="0" w:color="auto"/>
              <w:bottom w:val="single" w:sz="4" w:space="0" w:color="auto"/>
            </w:tcBorders>
          </w:tcPr>
          <w:p w14:paraId="00FC6ABC"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0.001</w:t>
            </w:r>
          </w:p>
        </w:tc>
        <w:tc>
          <w:tcPr>
            <w:tcW w:w="927" w:type="dxa"/>
            <w:tcBorders>
              <w:top w:val="single" w:sz="4" w:space="0" w:color="auto"/>
              <w:bottom w:val="single" w:sz="4" w:space="0" w:color="auto"/>
            </w:tcBorders>
          </w:tcPr>
          <w:p w14:paraId="6E97678A"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-8.862</w:t>
            </w:r>
          </w:p>
        </w:tc>
        <w:tc>
          <w:tcPr>
            <w:tcW w:w="1086" w:type="dxa"/>
            <w:tcBorders>
              <w:top w:val="single" w:sz="4" w:space="0" w:color="auto"/>
              <w:bottom w:val="single" w:sz="4" w:space="0" w:color="auto"/>
            </w:tcBorders>
          </w:tcPr>
          <w:p w14:paraId="416C10A5"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69C76487"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0.019</w:t>
            </w:r>
          </w:p>
        </w:tc>
        <w:tc>
          <w:tcPr>
            <w:tcW w:w="1059" w:type="dxa"/>
            <w:tcBorders>
              <w:top w:val="single" w:sz="4" w:space="0" w:color="auto"/>
              <w:bottom w:val="single" w:sz="4" w:space="0" w:color="auto"/>
            </w:tcBorders>
          </w:tcPr>
          <w:p w14:paraId="21688009"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-0.168</w:t>
            </w:r>
          </w:p>
        </w:tc>
        <w:tc>
          <w:tcPr>
            <w:tcW w:w="1043" w:type="dxa"/>
            <w:tcBorders>
              <w:top w:val="single" w:sz="4" w:space="0" w:color="auto"/>
              <w:bottom w:val="single" w:sz="4" w:space="0" w:color="auto"/>
            </w:tcBorders>
          </w:tcPr>
          <w:p w14:paraId="4104AFD0"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1.253</w:t>
            </w:r>
          </w:p>
        </w:tc>
        <w:tc>
          <w:tcPr>
            <w:tcW w:w="1056" w:type="dxa"/>
            <w:tcBorders>
              <w:top w:val="single" w:sz="4" w:space="0" w:color="auto"/>
              <w:bottom w:val="single" w:sz="4" w:space="0" w:color="auto"/>
            </w:tcBorders>
          </w:tcPr>
          <w:p w14:paraId="6BD99088"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1.068</w:t>
            </w:r>
          </w:p>
        </w:tc>
        <w:tc>
          <w:tcPr>
            <w:tcW w:w="697" w:type="dxa"/>
            <w:tcBorders>
              <w:top w:val="single" w:sz="4" w:space="0" w:color="auto"/>
              <w:bottom w:val="single" w:sz="4" w:space="0" w:color="auto"/>
            </w:tcBorders>
          </w:tcPr>
          <w:p w14:paraId="148AA6AC"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4</w:t>
            </w:r>
          </w:p>
        </w:tc>
        <w:tc>
          <w:tcPr>
            <w:tcW w:w="277" w:type="dxa"/>
            <w:tcBorders>
              <w:top w:val="single" w:sz="4" w:space="0" w:color="auto"/>
              <w:bottom w:val="single" w:sz="4" w:space="0" w:color="auto"/>
            </w:tcBorders>
          </w:tcPr>
          <w:p w14:paraId="2628D24D"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3</w:t>
            </w:r>
          </w:p>
        </w:tc>
      </w:tr>
    </w:tbl>
    <w:p w14:paraId="7F487C3E" w14:textId="77777777" w:rsidR="00077F87" w:rsidRPr="001E1FFB" w:rsidRDefault="00077F87" w:rsidP="00AF5568">
      <w:pPr>
        <w:autoSpaceDE w:val="0"/>
        <w:autoSpaceDN w:val="0"/>
        <w:bidi w:val="0"/>
        <w:adjustRightInd w:val="0"/>
        <w:spacing w:after="0" w:line="360" w:lineRule="auto"/>
        <w:jc w:val="center"/>
        <w:rPr>
          <w:rFonts w:asciiTheme="majorBidi" w:hAnsiTheme="majorBidi" w:cstheme="majorBidi"/>
          <w:i/>
          <w:iCs/>
          <w:sz w:val="20"/>
          <w:szCs w:val="20"/>
        </w:rPr>
      </w:pPr>
    </w:p>
    <w:p w14:paraId="3E3FC32B" w14:textId="2102F55C" w:rsidR="00C15393" w:rsidRPr="00D9589B" w:rsidRDefault="00C15393" w:rsidP="007260BD">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There is a difference in the number of activities between the different types of successes (label), except for groups 2 and 3.</w:t>
      </w:r>
      <w:r w:rsidR="007260BD">
        <w:rPr>
          <w:rFonts w:asciiTheme="majorBidi" w:hAnsiTheme="majorBidi" w:cstheme="majorBidi"/>
        </w:rPr>
        <w:t xml:space="preserve"> </w:t>
      </w:r>
      <w:r w:rsidRPr="00D9589B">
        <w:rPr>
          <w:rFonts w:asciiTheme="majorBidi" w:hAnsiTheme="majorBidi" w:cstheme="majorBidi"/>
        </w:rPr>
        <w:t>After exploring all the different activities as individuals, a decision tree model that would take a sample of jobseekers and match their socioeconomic characteristics and activities against the data frame from which it was sampled will be helpful to see it graphicly. The model models jobseekers and presents the most definite trajectory for him according to the jobseekers he resembles, both in terms of their programs and in terms of socioeconomic characteristics. The decision to use the decision tree is because it shows the most</w:t>
      </w:r>
      <w:r w:rsidR="007260BD">
        <w:rPr>
          <w:rFonts w:asciiTheme="majorBidi" w:hAnsiTheme="majorBidi" w:cstheme="majorBidi"/>
        </w:rPr>
        <w:t xml:space="preserve"> </w:t>
      </w:r>
      <w:r w:rsidRPr="00D9589B">
        <w:rPr>
          <w:rFonts w:asciiTheme="majorBidi" w:hAnsiTheme="majorBidi" w:cstheme="majorBidi"/>
        </w:rPr>
        <w:t>recommended route (order of action). There are many other models for this kind of decision, but after considering alternatives it was decided that this model would be best for the given situation. The model shows the most definite trajectory, so the tree should be considered as the order of best practice for those sampled job seekers. Of course, the tree is no definite promise that according to the proposed route, job seekers will be implemented in this way.</w:t>
      </w:r>
    </w:p>
    <w:p w14:paraId="4CAC1ACE" w14:textId="77777777" w:rsidR="00C15393" w:rsidRPr="005B54F4" w:rsidRDefault="00C15393" w:rsidP="00AF5568">
      <w:pPr>
        <w:pStyle w:val="2"/>
        <w:bidi w:val="0"/>
        <w:rPr>
          <w:i/>
          <w:iCs/>
          <w:color w:val="auto"/>
        </w:rPr>
      </w:pPr>
      <w:bookmarkStart w:id="135" w:name="_Toc43988869"/>
      <w:r w:rsidRPr="005B54F4">
        <w:rPr>
          <w:i/>
          <w:iCs/>
          <w:color w:val="auto"/>
        </w:rPr>
        <w:t>Q5: Is there an effect between socio-economic jobseeker characteristics to placement?</w:t>
      </w:r>
      <w:bookmarkEnd w:id="135"/>
    </w:p>
    <w:p w14:paraId="018D3E76" w14:textId="0C2DC377" w:rsidR="00C15393" w:rsidRPr="00D9589B" w:rsidRDefault="00C15393" w:rsidP="00AF5568">
      <w:pPr>
        <w:autoSpaceDE w:val="0"/>
        <w:autoSpaceDN w:val="0"/>
        <w:bidi w:val="0"/>
        <w:adjustRightInd w:val="0"/>
        <w:spacing w:after="0" w:line="360" w:lineRule="auto"/>
        <w:jc w:val="both"/>
        <w:rPr>
          <w:rFonts w:asciiTheme="majorBidi" w:hAnsiTheme="majorBidi" w:cstheme="majorBidi"/>
        </w:rPr>
      </w:pPr>
      <w:r w:rsidRPr="00D9589B">
        <w:rPr>
          <w:rFonts w:asciiTheme="majorBidi" w:hAnsiTheme="majorBidi" w:cstheme="majorBidi"/>
          <w:sz w:val="20"/>
          <w:szCs w:val="20"/>
        </w:rPr>
        <w:tab/>
      </w:r>
      <w:r w:rsidRPr="00D9589B">
        <w:rPr>
          <w:rFonts w:asciiTheme="majorBidi" w:hAnsiTheme="majorBidi" w:cstheme="majorBidi"/>
        </w:rPr>
        <w:t>This question</w:t>
      </w:r>
      <w:r w:rsidR="001A6585">
        <w:rPr>
          <w:rFonts w:asciiTheme="majorBidi" w:hAnsiTheme="majorBidi" w:cstheme="majorBidi"/>
        </w:rPr>
        <w:t xml:space="preserve"> was asked </w:t>
      </w:r>
      <w:r w:rsidRPr="00D9589B">
        <w:rPr>
          <w:rFonts w:asciiTheme="majorBidi" w:hAnsiTheme="majorBidi" w:cstheme="majorBidi"/>
        </w:rPr>
        <w:t xml:space="preserve">to see if there is a </w:t>
      </w:r>
      <w:r w:rsidR="006B583E" w:rsidRPr="00D9589B">
        <w:rPr>
          <w:rFonts w:asciiTheme="majorBidi" w:hAnsiTheme="majorBidi" w:cstheme="majorBidi"/>
        </w:rPr>
        <w:t>socioeconomic characteristic</w:t>
      </w:r>
      <w:r w:rsidRPr="00D9589B">
        <w:rPr>
          <w:rFonts w:asciiTheme="majorBidi" w:hAnsiTheme="majorBidi" w:cstheme="majorBidi"/>
        </w:rPr>
        <w:t xml:space="preserve"> that affects </w:t>
      </w:r>
      <w:r w:rsidR="00382C18" w:rsidRPr="00D9589B">
        <w:rPr>
          <w:rFonts w:asciiTheme="majorBidi" w:hAnsiTheme="majorBidi" w:cstheme="majorBidi"/>
        </w:rPr>
        <w:t xml:space="preserve">job </w:t>
      </w:r>
      <w:r w:rsidRPr="00D9589B">
        <w:rPr>
          <w:rFonts w:asciiTheme="majorBidi" w:hAnsiTheme="majorBidi" w:cstheme="majorBidi"/>
        </w:rPr>
        <w:t xml:space="preserve">placement more than other characteristics. The definition of socioeconomic characteristics of jobseekers is religion, age, single parent, gender, level of education, city, language, country of birth, marital status, children up to age 18, classification of the jobseeker, disability rates, medical disability, licenses, military service, released prisoner and month of </w:t>
      </w:r>
      <w:r w:rsidR="00382C18" w:rsidRPr="00D9589B">
        <w:rPr>
          <w:rFonts w:asciiTheme="majorBidi" w:hAnsiTheme="majorBidi" w:cstheme="majorBidi"/>
        </w:rPr>
        <w:t xml:space="preserve">job </w:t>
      </w:r>
      <w:r w:rsidRPr="00D9589B">
        <w:rPr>
          <w:rFonts w:asciiTheme="majorBidi" w:hAnsiTheme="majorBidi" w:cstheme="majorBidi"/>
        </w:rPr>
        <w:t xml:space="preserve">placement ("last </w:t>
      </w:r>
      <w:r w:rsidR="00382C18" w:rsidRPr="00D9589B">
        <w:rPr>
          <w:rFonts w:asciiTheme="majorBidi" w:hAnsiTheme="majorBidi" w:cstheme="majorBidi"/>
        </w:rPr>
        <w:t xml:space="preserve">job </w:t>
      </w:r>
      <w:r w:rsidRPr="00D9589B">
        <w:rPr>
          <w:rFonts w:asciiTheme="majorBidi" w:hAnsiTheme="majorBidi" w:cstheme="majorBidi"/>
        </w:rPr>
        <w:t xml:space="preserve">placement date"). </w:t>
      </w:r>
      <w:r w:rsidR="006B583E">
        <w:rPr>
          <w:rFonts w:asciiTheme="majorBidi" w:hAnsiTheme="majorBidi" w:cstheme="majorBidi"/>
        </w:rPr>
        <w:t>After b</w:t>
      </w:r>
      <w:r w:rsidRPr="00D9589B">
        <w:rPr>
          <w:rFonts w:asciiTheme="majorBidi" w:hAnsiTheme="majorBidi" w:cstheme="majorBidi"/>
        </w:rPr>
        <w:t>uild</w:t>
      </w:r>
      <w:r w:rsidR="006B583E">
        <w:rPr>
          <w:rFonts w:asciiTheme="majorBidi" w:hAnsiTheme="majorBidi" w:cstheme="majorBidi"/>
        </w:rPr>
        <w:t xml:space="preserve">ing </w:t>
      </w:r>
      <w:r w:rsidRPr="00D9589B">
        <w:rPr>
          <w:rFonts w:asciiTheme="majorBidi" w:hAnsiTheme="majorBidi" w:cstheme="majorBidi"/>
        </w:rPr>
        <w:t>a new data frame that consists of these columns</w:t>
      </w:r>
      <w:r w:rsidR="006B583E">
        <w:rPr>
          <w:rFonts w:asciiTheme="majorBidi" w:hAnsiTheme="majorBidi" w:cstheme="majorBidi"/>
        </w:rPr>
        <w:t>,</w:t>
      </w:r>
      <w:r w:rsidRPr="00D9589B">
        <w:rPr>
          <w:rFonts w:asciiTheme="majorBidi" w:hAnsiTheme="majorBidi" w:cstheme="majorBidi"/>
        </w:rPr>
        <w:t xml:space="preserve"> sorted data </w:t>
      </w:r>
      <w:r w:rsidR="006B583E">
        <w:rPr>
          <w:rFonts w:asciiTheme="majorBidi" w:hAnsiTheme="majorBidi" w:cstheme="majorBidi"/>
        </w:rPr>
        <w:t>was insert</w:t>
      </w:r>
      <w:r w:rsidR="00311FD5">
        <w:rPr>
          <w:rFonts w:asciiTheme="majorBidi" w:hAnsiTheme="majorBidi" w:cstheme="majorBidi"/>
        </w:rPr>
        <w:t>ed</w:t>
      </w:r>
      <w:r w:rsidRPr="00D9589B">
        <w:rPr>
          <w:rFonts w:asciiTheme="majorBidi" w:hAnsiTheme="majorBidi" w:cstheme="majorBidi"/>
        </w:rPr>
        <w:t>. Uniting religions into major religions: Jewish, Christian, Muslim, and Druze, otherwise, it will have value: another. Level of education was categorized into major: elementary, high school, degree, and professional certificate. Ages were grouped according to the employment service practice: 15-29, 30-39, 40-49, 50-54, 55+. In the 'Land of Birth' column, there are several places in Israel that were divided: Israel, Judea, and Samaria, Golan Heights. Any country of birth with less than 1% frequency dropped from the data because they are end-cases that will not affect the results below. Using a multinomial regression model comparing the model with all variables to the cutter model only.</w:t>
      </w:r>
      <w:r w:rsidR="00F00204" w:rsidRPr="00D9589B">
        <w:rPr>
          <w:rFonts w:asciiTheme="majorBidi" w:hAnsiTheme="majorBidi" w:cstheme="majorBidi"/>
        </w:rPr>
        <w:br/>
      </w:r>
      <w:bookmarkStart w:id="136" w:name="_Hlk43723751"/>
      <w:r w:rsidRPr="00D9589B">
        <w:rPr>
          <w:rFonts w:asciiTheme="majorBidi" w:hAnsiTheme="majorBidi" w:cstheme="majorBidi"/>
        </w:rPr>
        <w:lastRenderedPageBreak/>
        <w:t xml:space="preserve">McFadden's </w:t>
      </w:r>
      <w:bookmarkEnd w:id="136"/>
      <w:r w:rsidRPr="00D9589B">
        <w:rPr>
          <w:rFonts w:asciiTheme="majorBidi" w:hAnsiTheme="majorBidi" w:cstheme="majorBidi"/>
        </w:rPr>
        <w:t>formula, subtracting from the estimate log distribution from 1, therefore, the higher the resulting value (between 0 and 1) the more pronounced the model is.</w:t>
      </w:r>
      <w:r w:rsidR="00163535">
        <w:rPr>
          <w:rFonts w:asciiTheme="majorBidi" w:hAnsiTheme="majorBidi" w:cstheme="majorBidi"/>
        </w:rPr>
        <w:br/>
      </w:r>
    </w:p>
    <w:p w14:paraId="22A1DE61" w14:textId="7A9B072C" w:rsidR="00C15393" w:rsidRPr="00D9589B" w:rsidRDefault="009A6275" w:rsidP="00AF5568">
      <w:pPr>
        <w:autoSpaceDE w:val="0"/>
        <w:autoSpaceDN w:val="0"/>
        <w:bidi w:val="0"/>
        <w:adjustRightInd w:val="0"/>
        <w:spacing w:after="0" w:line="360" w:lineRule="auto"/>
        <w:jc w:val="both"/>
        <w:rPr>
          <w:rFonts w:asciiTheme="majorBidi" w:hAnsiTheme="majorBidi" w:cstheme="majorBidi"/>
        </w:rPr>
      </w:pPr>
      <m:oMathPara>
        <m:oMath>
          <m:sSup>
            <m:sSupPr>
              <m:ctrlPr>
                <w:rPr>
                  <w:rFonts w:ascii="Cambria Math" w:hAnsi="Cambria Math" w:cstheme="majorBidi"/>
                </w:rPr>
              </m:ctrlPr>
            </m:sSupPr>
            <m:e>
              <m:r>
                <w:rPr>
                  <w:rFonts w:ascii="Cambria Math" w:hAnsi="Cambria Math" w:cstheme="majorBidi"/>
                </w:rPr>
                <m:t>R</m:t>
              </m:r>
            </m:e>
            <m:sup>
              <m:r>
                <m:rPr>
                  <m:sty m:val="p"/>
                </m:rPr>
                <w:rPr>
                  <w:rFonts w:ascii="Cambria Math" w:hAnsi="Cambria Math" w:cstheme="majorBidi"/>
                </w:rPr>
                <m:t>2</m:t>
              </m:r>
            </m:sup>
          </m:sSup>
          <m:r>
            <w:rPr>
              <w:rFonts w:ascii="Cambria Math" w:hAnsi="Cambria Math" w:cstheme="majorBidi"/>
            </w:rPr>
            <m:t>McFadden</m:t>
          </m:r>
          <m:r>
            <m:rPr>
              <m:sty m:val="p"/>
            </m:rPr>
            <w:rPr>
              <w:rFonts w:ascii="Cambria Math" w:hAnsi="Cambria Math" w:cstheme="majorBidi"/>
            </w:rPr>
            <m:t>=1-</m:t>
          </m:r>
          <m:f>
            <m:fPr>
              <m:ctrlPr>
                <w:rPr>
                  <w:rFonts w:ascii="Cambria Math" w:hAnsi="Cambria Math" w:cstheme="majorBidi"/>
                </w:rPr>
              </m:ctrlPr>
            </m:fPr>
            <m:num>
              <m:func>
                <m:funcPr>
                  <m:ctrlPr>
                    <w:rPr>
                      <w:rFonts w:ascii="Cambria Math" w:hAnsi="Cambria Math" w:cstheme="majorBidi"/>
                    </w:rPr>
                  </m:ctrlPr>
                </m:funcPr>
                <m:fName>
                  <m:r>
                    <m:rPr>
                      <m:sty m:val="p"/>
                    </m:rPr>
                    <w:rPr>
                      <w:rFonts w:ascii="Cambria Math" w:hAnsi="Cambria Math" w:cstheme="majorBidi"/>
                    </w:rPr>
                    <m:t>log</m:t>
                  </m:r>
                </m:fName>
                <m:e>
                  <m:d>
                    <m:dPr>
                      <m:ctrlPr>
                        <w:rPr>
                          <w:rFonts w:ascii="Cambria Math" w:hAnsi="Cambria Math" w:cstheme="majorBidi"/>
                        </w:rPr>
                      </m:ctrlPr>
                    </m:dPr>
                    <m:e>
                      <m:sSub>
                        <m:sSubPr>
                          <m:ctrlPr>
                            <w:rPr>
                              <w:rFonts w:ascii="Cambria Math" w:hAnsi="Cambria Math" w:cstheme="majorBidi"/>
                            </w:rPr>
                          </m:ctrlPr>
                        </m:sSubPr>
                        <m:e>
                          <m:r>
                            <w:rPr>
                              <w:rFonts w:ascii="Cambria Math" w:hAnsi="Cambria Math" w:cstheme="majorBidi"/>
                            </w:rPr>
                            <m:t>L</m:t>
                          </m:r>
                        </m:e>
                        <m:sub>
                          <m:r>
                            <w:rPr>
                              <w:rFonts w:ascii="Cambria Math" w:hAnsi="Cambria Math" w:cstheme="majorBidi"/>
                            </w:rPr>
                            <m:t>c</m:t>
                          </m:r>
                        </m:sub>
                      </m:sSub>
                    </m:e>
                  </m:d>
                </m:e>
              </m:func>
            </m:num>
            <m:den>
              <m:func>
                <m:funcPr>
                  <m:ctrlPr>
                    <w:rPr>
                      <w:rFonts w:ascii="Cambria Math" w:hAnsi="Cambria Math" w:cstheme="majorBidi"/>
                    </w:rPr>
                  </m:ctrlPr>
                </m:funcPr>
                <m:fName>
                  <m:r>
                    <m:rPr>
                      <m:sty m:val="p"/>
                    </m:rPr>
                    <w:rPr>
                      <w:rFonts w:ascii="Cambria Math" w:hAnsi="Cambria Math" w:cstheme="majorBidi"/>
                    </w:rPr>
                    <m:t>log</m:t>
                  </m:r>
                </m:fName>
                <m:e>
                  <m:d>
                    <m:dPr>
                      <m:ctrlPr>
                        <w:rPr>
                          <w:rFonts w:ascii="Cambria Math" w:hAnsi="Cambria Math" w:cstheme="majorBidi"/>
                        </w:rPr>
                      </m:ctrlPr>
                    </m:dPr>
                    <m:e>
                      <m:sSub>
                        <m:sSubPr>
                          <m:ctrlPr>
                            <w:rPr>
                              <w:rFonts w:ascii="Cambria Math" w:hAnsi="Cambria Math" w:cstheme="majorBidi"/>
                            </w:rPr>
                          </m:ctrlPr>
                        </m:sSubPr>
                        <m:e>
                          <m:r>
                            <w:rPr>
                              <w:rFonts w:ascii="Cambria Math" w:hAnsi="Cambria Math" w:cstheme="majorBidi"/>
                            </w:rPr>
                            <m:t>L</m:t>
                          </m:r>
                        </m:e>
                        <m:sub>
                          <m:r>
                            <w:rPr>
                              <w:rFonts w:ascii="Cambria Math" w:hAnsi="Cambria Math" w:cstheme="majorBidi"/>
                            </w:rPr>
                            <m:t>null</m:t>
                          </m:r>
                        </m:sub>
                      </m:sSub>
                    </m:e>
                  </m:d>
                </m:e>
              </m:func>
            </m:den>
          </m:f>
          <m:r>
            <m:rPr>
              <m:sty m:val="p"/>
            </m:rPr>
            <w:rPr>
              <w:rFonts w:ascii="Cambria Math" w:eastAsiaTheme="minorEastAsia" w:hAnsi="Cambria Math" w:cstheme="majorBidi"/>
              <w:sz w:val="18"/>
              <w:szCs w:val="18"/>
            </w:rPr>
            <m:t xml:space="preserve">                                                                                                                   </m:t>
          </m:r>
          <m:r>
            <m:rPr>
              <m:sty m:val="p"/>
            </m:rPr>
            <w:rPr>
              <w:rFonts w:ascii="Cambria Math" w:eastAsiaTheme="minorEastAsia" w:hAnsi="Cambria Math" w:cstheme="majorBidi" w:hint="cs"/>
              <w:sz w:val="18"/>
              <w:szCs w:val="18"/>
              <w:rtl/>
            </w:rPr>
            <m:t>(</m:t>
          </m:r>
          <m:r>
            <m:rPr>
              <m:sty m:val="p"/>
            </m:rPr>
            <w:rPr>
              <w:rFonts w:ascii="Cambria Math" w:eastAsiaTheme="minorEastAsia" w:hAnsi="Cambria Math" w:cstheme="majorBidi"/>
              <w:sz w:val="18"/>
              <w:szCs w:val="18"/>
            </w:rPr>
            <m:t>2</m:t>
          </m:r>
          <m:r>
            <m:rPr>
              <m:sty m:val="p"/>
            </m:rPr>
            <w:rPr>
              <w:rFonts w:ascii="Cambria Math" w:eastAsiaTheme="minorEastAsia" w:hAnsi="Cambria Math" w:cstheme="majorBidi" w:hint="cs"/>
              <w:sz w:val="18"/>
              <w:szCs w:val="18"/>
              <w:rtl/>
            </w:rPr>
            <m:t>)</m:t>
          </m:r>
        </m:oMath>
      </m:oMathPara>
    </w:p>
    <w:p w14:paraId="78B47366" w14:textId="6860AA32" w:rsidR="00C15393" w:rsidRPr="00D9589B" w:rsidRDefault="00163535" w:rsidP="006C219C">
      <w:pPr>
        <w:autoSpaceDE w:val="0"/>
        <w:autoSpaceDN w:val="0"/>
        <w:bidi w:val="0"/>
        <w:adjustRightInd w:val="0"/>
        <w:spacing w:after="0" w:line="360" w:lineRule="auto"/>
        <w:jc w:val="both"/>
        <w:rPr>
          <w:rFonts w:asciiTheme="majorBidi" w:hAnsiTheme="majorBidi" w:cstheme="majorBidi"/>
        </w:rPr>
      </w:pPr>
      <w:r>
        <w:rPr>
          <w:rFonts w:asciiTheme="majorBidi" w:hAnsiTheme="majorBidi" w:cstheme="majorBidi"/>
        </w:rPr>
        <w:br/>
        <w:t>M</w:t>
      </w:r>
      <w:r w:rsidR="00C15393" w:rsidRPr="00D9589B">
        <w:rPr>
          <w:rFonts w:asciiTheme="majorBidi" w:hAnsiTheme="majorBidi" w:cstheme="majorBidi"/>
        </w:rPr>
        <w:t>ultinomial multivariate regression makes it difficult to reach a result close to 1 because very strong explanatory parameters are needed to increase the value of McFadden's estimate. In attempting to play with the model and to interplay variables and remove irrelevant variables, no more statistically significant result was obtained than the full model. In the case of my data, the McFadden estimate is 0.239. According to McFadden the estimate for a good fit model is between 0.2 and 0.4</w:t>
      </w:r>
      <w:r w:rsidR="006B583E">
        <w:rPr>
          <w:rFonts w:asciiTheme="majorBidi" w:hAnsiTheme="majorBidi" w:cstheme="majorBidi"/>
        </w:rPr>
        <w:t xml:space="preserve"> </w:t>
      </w:r>
      <w:r w:rsidR="006B583E" w:rsidRPr="00D9589B">
        <w:rPr>
          <w:rFonts w:asciiTheme="majorBidi" w:hAnsiTheme="majorBidi" w:cstheme="majorBidi"/>
        </w:rPr>
        <w:t>[12]</w:t>
      </w:r>
      <w:r w:rsidR="00C15393" w:rsidRPr="00D9589B">
        <w:rPr>
          <w:rFonts w:asciiTheme="majorBidi" w:hAnsiTheme="majorBidi" w:cstheme="majorBidi"/>
        </w:rPr>
        <w:t xml:space="preserve">, so it can be said to be statistically significant and that there is a correlation between the socioeconomic variables and the type of </w:t>
      </w:r>
      <w:r w:rsidR="00382C18" w:rsidRPr="00D9589B">
        <w:rPr>
          <w:rFonts w:asciiTheme="majorBidi" w:hAnsiTheme="majorBidi" w:cstheme="majorBidi"/>
        </w:rPr>
        <w:t xml:space="preserve">job </w:t>
      </w:r>
      <w:r w:rsidR="00C15393" w:rsidRPr="00D9589B">
        <w:rPr>
          <w:rFonts w:asciiTheme="majorBidi" w:hAnsiTheme="majorBidi" w:cstheme="majorBidi"/>
        </w:rPr>
        <w:t xml:space="preserve">placement. The variables presented by the model are more likely to influence the </w:t>
      </w:r>
      <w:r w:rsidR="00382C18" w:rsidRPr="00D9589B">
        <w:rPr>
          <w:rFonts w:asciiTheme="majorBidi" w:hAnsiTheme="majorBidi" w:cstheme="majorBidi"/>
        </w:rPr>
        <w:t xml:space="preserve">job </w:t>
      </w:r>
      <w:r w:rsidR="00C15393" w:rsidRPr="00D9589B">
        <w:rPr>
          <w:rFonts w:asciiTheme="majorBidi" w:hAnsiTheme="majorBidi" w:cstheme="majorBidi"/>
        </w:rPr>
        <w:t>placement result (which type of label is jobseeker).</w:t>
      </w:r>
      <w:r w:rsidR="006C219C">
        <w:rPr>
          <w:rFonts w:asciiTheme="majorBidi" w:hAnsiTheme="majorBidi" w:cstheme="majorBidi"/>
        </w:rPr>
        <w:t xml:space="preserve"> </w:t>
      </w:r>
      <w:r w:rsidR="00C15393" w:rsidRPr="00D9589B">
        <w:rPr>
          <w:rFonts w:asciiTheme="majorBidi" w:hAnsiTheme="majorBidi" w:cstheme="majorBidi"/>
        </w:rPr>
        <w:t>Some of the model results can be present as commonsense thinking, but some can surprise us all. All model results are compared to label 4 (failure) and each model result was displayed is significant (ρ &lt; 0.05).</w:t>
      </w:r>
    </w:p>
    <w:p w14:paraId="3DBC1787" w14:textId="77777777" w:rsidR="00C15393" w:rsidRPr="00E36FC3" w:rsidRDefault="00C15393">
      <w:pPr>
        <w:pStyle w:val="a4"/>
        <w:numPr>
          <w:ilvl w:val="0"/>
          <w:numId w:val="8"/>
        </w:numPr>
        <w:autoSpaceDE w:val="0"/>
        <w:autoSpaceDN w:val="0"/>
        <w:bidi w:val="0"/>
        <w:adjustRightInd w:val="0"/>
        <w:spacing w:after="0" w:line="360" w:lineRule="auto"/>
        <w:jc w:val="both"/>
        <w:rPr>
          <w:rFonts w:asciiTheme="majorBidi" w:hAnsiTheme="majorBidi" w:cstheme="majorBidi"/>
          <w:rPrChange w:id="137" w:author="bs" w:date="2020-06-26T17:42:00Z">
            <w:rPr/>
          </w:rPrChange>
        </w:rPr>
        <w:pPrChange w:id="138" w:author="bs" w:date="2020-06-26T17:42:00Z">
          <w:pPr>
            <w:pStyle w:val="a4"/>
            <w:numPr>
              <w:numId w:val="2"/>
            </w:numPr>
            <w:autoSpaceDE w:val="0"/>
            <w:autoSpaceDN w:val="0"/>
            <w:bidi w:val="0"/>
            <w:adjustRightInd w:val="0"/>
            <w:spacing w:after="0" w:line="360" w:lineRule="auto"/>
            <w:ind w:left="1080" w:hanging="360"/>
            <w:jc w:val="both"/>
          </w:pPr>
        </w:pPrChange>
      </w:pPr>
      <w:r w:rsidRPr="00E36FC3">
        <w:rPr>
          <w:rFonts w:asciiTheme="majorBidi" w:hAnsiTheme="majorBidi" w:cstheme="majorBidi"/>
          <w:rPrChange w:id="139" w:author="bs" w:date="2020-06-26T17:42:00Z">
            <w:rPr/>
          </w:rPrChange>
        </w:rPr>
        <w:t>There are more Arab cities compered to Jewish cities in labels 1 and 2.</w:t>
      </w:r>
      <w:r w:rsidRPr="00E36FC3">
        <w:rPr>
          <w:rFonts w:asciiTheme="majorBidi" w:hAnsiTheme="majorBidi" w:cstheme="majorBidi"/>
          <w:rPrChange w:id="140" w:author="bs" w:date="2020-06-26T17:42:00Z">
            <w:rPr/>
          </w:rPrChange>
        </w:rPr>
        <w:br/>
        <w:t>Muslim and Jew religions significantly more to be in label 1.</w:t>
      </w:r>
      <w:r w:rsidRPr="00E36FC3">
        <w:rPr>
          <w:rFonts w:asciiTheme="majorBidi" w:hAnsiTheme="majorBidi" w:cstheme="majorBidi"/>
          <w:rPrChange w:id="141" w:author="bs" w:date="2020-06-26T17:42:00Z">
            <w:rPr/>
          </w:rPrChange>
        </w:rPr>
        <w:br/>
        <w:t>All that supporting question 1 results and conclusion.</w:t>
      </w:r>
    </w:p>
    <w:p w14:paraId="73DF591A" w14:textId="77777777" w:rsidR="00C15393" w:rsidRPr="00E36FC3" w:rsidRDefault="00C15393">
      <w:pPr>
        <w:pStyle w:val="a4"/>
        <w:numPr>
          <w:ilvl w:val="0"/>
          <w:numId w:val="8"/>
        </w:numPr>
        <w:autoSpaceDE w:val="0"/>
        <w:autoSpaceDN w:val="0"/>
        <w:bidi w:val="0"/>
        <w:adjustRightInd w:val="0"/>
        <w:spacing w:after="0" w:line="360" w:lineRule="auto"/>
        <w:jc w:val="both"/>
        <w:rPr>
          <w:rFonts w:asciiTheme="majorBidi" w:hAnsiTheme="majorBidi" w:cstheme="majorBidi"/>
          <w:rPrChange w:id="142" w:author="bs" w:date="2020-06-26T17:42:00Z">
            <w:rPr/>
          </w:rPrChange>
        </w:rPr>
        <w:pPrChange w:id="143" w:author="bs" w:date="2020-06-26T17:42:00Z">
          <w:pPr>
            <w:pStyle w:val="a4"/>
            <w:numPr>
              <w:numId w:val="2"/>
            </w:numPr>
            <w:autoSpaceDE w:val="0"/>
            <w:autoSpaceDN w:val="0"/>
            <w:bidi w:val="0"/>
            <w:adjustRightInd w:val="0"/>
            <w:spacing w:after="0" w:line="360" w:lineRule="auto"/>
            <w:ind w:left="1080" w:hanging="360"/>
            <w:jc w:val="both"/>
          </w:pPr>
        </w:pPrChange>
      </w:pPr>
      <w:r w:rsidRPr="00E36FC3">
        <w:rPr>
          <w:rFonts w:asciiTheme="majorBidi" w:hAnsiTheme="majorBidi" w:cstheme="majorBidi"/>
          <w:rPrChange w:id="144" w:author="bs" w:date="2020-06-26T17:42:00Z">
            <w:rPr/>
          </w:rPrChange>
        </w:rPr>
        <w:t xml:space="preserve">Some country origin effects on program success, like the Soviet Union and France </w:t>
      </w:r>
      <w:bookmarkStart w:id="145" w:name="_Hlk42949966"/>
      <w:r w:rsidRPr="00E36FC3">
        <w:rPr>
          <w:rFonts w:asciiTheme="majorBidi" w:hAnsiTheme="majorBidi" w:cstheme="majorBidi"/>
          <w:rPrChange w:id="146" w:author="bs" w:date="2020-06-26T17:42:00Z">
            <w:rPr/>
          </w:rPrChange>
        </w:rPr>
        <w:t xml:space="preserve">significantly </w:t>
      </w:r>
      <w:bookmarkEnd w:id="145"/>
      <w:r w:rsidRPr="00E36FC3">
        <w:rPr>
          <w:rFonts w:asciiTheme="majorBidi" w:hAnsiTheme="majorBidi" w:cstheme="majorBidi"/>
          <w:rPrChange w:id="147" w:author="bs" w:date="2020-06-26T17:42:00Z">
            <w:rPr/>
          </w:rPrChange>
        </w:rPr>
        <w:t>more to be in label 3 than label 1 (compered by p-value).</w:t>
      </w:r>
      <w:r w:rsidRPr="00E36FC3">
        <w:rPr>
          <w:rFonts w:asciiTheme="majorBidi" w:hAnsiTheme="majorBidi" w:cstheme="majorBidi"/>
          <w:rPrChange w:id="148" w:author="bs" w:date="2020-06-26T17:42:00Z">
            <w:rPr/>
          </w:rPrChange>
        </w:rPr>
        <w:br/>
        <w:t>Ethiopia significantly more to be in label 2.</w:t>
      </w:r>
    </w:p>
    <w:p w14:paraId="5A6A2A16" w14:textId="77777777" w:rsidR="00C15393" w:rsidRPr="00E36FC3" w:rsidRDefault="00C15393">
      <w:pPr>
        <w:pStyle w:val="a4"/>
        <w:numPr>
          <w:ilvl w:val="0"/>
          <w:numId w:val="8"/>
        </w:numPr>
        <w:autoSpaceDE w:val="0"/>
        <w:autoSpaceDN w:val="0"/>
        <w:bidi w:val="0"/>
        <w:adjustRightInd w:val="0"/>
        <w:spacing w:after="0" w:line="360" w:lineRule="auto"/>
        <w:jc w:val="both"/>
        <w:rPr>
          <w:rFonts w:asciiTheme="majorBidi" w:hAnsiTheme="majorBidi" w:cstheme="majorBidi"/>
          <w:rPrChange w:id="149" w:author="bs" w:date="2020-06-26T17:42:00Z">
            <w:rPr/>
          </w:rPrChange>
        </w:rPr>
        <w:pPrChange w:id="150" w:author="bs" w:date="2020-06-26T17:42:00Z">
          <w:pPr>
            <w:pStyle w:val="a4"/>
            <w:numPr>
              <w:numId w:val="2"/>
            </w:numPr>
            <w:autoSpaceDE w:val="0"/>
            <w:autoSpaceDN w:val="0"/>
            <w:bidi w:val="0"/>
            <w:adjustRightInd w:val="0"/>
            <w:spacing w:after="0" w:line="360" w:lineRule="auto"/>
            <w:ind w:left="1080" w:hanging="360"/>
            <w:jc w:val="both"/>
          </w:pPr>
        </w:pPrChange>
      </w:pPr>
      <w:r w:rsidRPr="00E36FC3">
        <w:rPr>
          <w:rFonts w:asciiTheme="majorBidi" w:hAnsiTheme="majorBidi" w:cstheme="majorBidi"/>
          <w:rPrChange w:id="151" w:author="bs" w:date="2020-06-26T17:42:00Z">
            <w:rPr/>
          </w:rPrChange>
        </w:rPr>
        <w:t>Education has a strong effect on the success label. Academic degree or '</w:t>
      </w:r>
      <w:proofErr w:type="spellStart"/>
      <w:r w:rsidRPr="00E36FC3">
        <w:rPr>
          <w:rFonts w:asciiTheme="majorBidi" w:hAnsiTheme="majorBidi" w:cstheme="majorBidi"/>
          <w:rPrChange w:id="152" w:author="bs" w:date="2020-06-26T17:42:00Z">
            <w:rPr/>
          </w:rPrChange>
        </w:rPr>
        <w:t>Teudat</w:t>
      </w:r>
      <w:proofErr w:type="spellEnd"/>
      <w:r w:rsidRPr="00E36FC3">
        <w:rPr>
          <w:rFonts w:asciiTheme="majorBidi" w:hAnsiTheme="majorBidi" w:cstheme="majorBidi"/>
          <w:rPrChange w:id="153" w:author="bs" w:date="2020-06-26T17:42:00Z">
            <w:rPr/>
          </w:rPrChange>
        </w:rPr>
        <w:t xml:space="preserve"> </w:t>
      </w:r>
      <w:proofErr w:type="spellStart"/>
      <w:r w:rsidRPr="00E36FC3">
        <w:rPr>
          <w:rFonts w:asciiTheme="majorBidi" w:hAnsiTheme="majorBidi" w:cstheme="majorBidi"/>
          <w:rPrChange w:id="154" w:author="bs" w:date="2020-06-26T17:42:00Z">
            <w:rPr/>
          </w:rPrChange>
        </w:rPr>
        <w:t>Bagrut</w:t>
      </w:r>
      <w:proofErr w:type="spellEnd"/>
      <w:r w:rsidRPr="00E36FC3">
        <w:rPr>
          <w:rFonts w:asciiTheme="majorBidi" w:hAnsiTheme="majorBidi" w:cstheme="majorBidi"/>
          <w:rPrChange w:id="155" w:author="bs" w:date="2020-06-26T17:42:00Z">
            <w:rPr/>
          </w:rPrChange>
        </w:rPr>
        <w:t>' has significantly more to be in label 1, and non-education significantly more to be in label 3.</w:t>
      </w:r>
    </w:p>
    <w:p w14:paraId="35DD80B5" w14:textId="0F0EE68F" w:rsidR="00C15393" w:rsidRPr="00E36FC3" w:rsidRDefault="00C15393">
      <w:pPr>
        <w:pStyle w:val="a4"/>
        <w:numPr>
          <w:ilvl w:val="0"/>
          <w:numId w:val="8"/>
        </w:numPr>
        <w:autoSpaceDE w:val="0"/>
        <w:autoSpaceDN w:val="0"/>
        <w:bidi w:val="0"/>
        <w:adjustRightInd w:val="0"/>
        <w:spacing w:after="0" w:line="360" w:lineRule="auto"/>
        <w:jc w:val="both"/>
        <w:rPr>
          <w:rFonts w:asciiTheme="majorBidi" w:hAnsiTheme="majorBidi" w:cstheme="majorBidi"/>
          <w:rPrChange w:id="156" w:author="bs" w:date="2020-06-26T17:42:00Z">
            <w:rPr/>
          </w:rPrChange>
        </w:rPr>
        <w:pPrChange w:id="157" w:author="bs" w:date="2020-06-26T17:42:00Z">
          <w:pPr>
            <w:pStyle w:val="a4"/>
            <w:numPr>
              <w:numId w:val="2"/>
            </w:numPr>
            <w:autoSpaceDE w:val="0"/>
            <w:autoSpaceDN w:val="0"/>
            <w:bidi w:val="0"/>
            <w:adjustRightInd w:val="0"/>
            <w:spacing w:after="0" w:line="360" w:lineRule="auto"/>
            <w:ind w:left="1080" w:hanging="360"/>
            <w:jc w:val="both"/>
          </w:pPr>
        </w:pPrChange>
      </w:pPr>
      <w:r w:rsidRPr="00E36FC3">
        <w:rPr>
          <w:rFonts w:asciiTheme="majorBidi" w:hAnsiTheme="majorBidi" w:cstheme="majorBidi"/>
          <w:rPrChange w:id="158" w:author="bs" w:date="2020-06-26T17:42:00Z">
            <w:rPr/>
          </w:rPrChange>
        </w:rPr>
        <w:t>Disability affects human life including program success. From 20%-59% significantly more to be in label 2 and 60%-100% to be in label 3, but no disability at all significantly more to be in label 2 and not 1 as we expected.</w:t>
      </w:r>
    </w:p>
    <w:p w14:paraId="76878C20" w14:textId="705F8B5E" w:rsidR="00612E66" w:rsidRPr="00D9589B" w:rsidRDefault="001E4BA6" w:rsidP="00AF5568">
      <w:pPr>
        <w:pStyle w:val="1"/>
        <w:bidi w:val="0"/>
        <w:rPr>
          <w:rFonts w:asciiTheme="majorBidi" w:hAnsiTheme="majorBidi"/>
        </w:rPr>
      </w:pPr>
      <w:bookmarkStart w:id="159" w:name="_Toc43988870"/>
      <w:r>
        <w:rPr>
          <w:rFonts w:asciiTheme="majorBidi" w:hAnsiTheme="majorBidi"/>
        </w:rPr>
        <w:t>5</w:t>
      </w:r>
      <w:r w:rsidR="00612E66" w:rsidRPr="00D9589B">
        <w:rPr>
          <w:rFonts w:asciiTheme="majorBidi" w:hAnsiTheme="majorBidi"/>
        </w:rPr>
        <w:t>. Conclusions</w:t>
      </w:r>
      <w:bookmarkEnd w:id="159"/>
    </w:p>
    <w:p w14:paraId="7E7CF315" w14:textId="77777777" w:rsidR="00612E66" w:rsidRPr="00D9589B" w:rsidRDefault="00612E66" w:rsidP="00AF5568">
      <w:pPr>
        <w:bidi w:val="0"/>
        <w:spacing w:after="0"/>
        <w:rPr>
          <w:rFonts w:asciiTheme="majorBidi" w:hAnsiTheme="majorBidi" w:cstheme="majorBidi"/>
        </w:rPr>
      </w:pPr>
    </w:p>
    <w:p w14:paraId="402EDBA5" w14:textId="14F519FB" w:rsidR="00612E66" w:rsidRPr="00D9589B" w:rsidRDefault="00612E66" w:rsidP="00AF5568">
      <w:pPr>
        <w:autoSpaceDE w:val="0"/>
        <w:autoSpaceDN w:val="0"/>
        <w:bidi w:val="0"/>
        <w:adjustRightInd w:val="0"/>
        <w:spacing w:after="0" w:line="360" w:lineRule="auto"/>
        <w:ind w:left="-142" w:firstLine="862"/>
        <w:rPr>
          <w:rFonts w:asciiTheme="majorBidi" w:hAnsiTheme="majorBidi" w:cstheme="majorBidi"/>
        </w:rPr>
      </w:pPr>
      <w:r w:rsidRPr="00D9589B">
        <w:rPr>
          <w:rFonts w:asciiTheme="majorBidi" w:hAnsiTheme="majorBidi" w:cstheme="majorBidi"/>
        </w:rPr>
        <w:t xml:space="preserve">The proposed research aimed to examine the success factors of the Israeli Employment Service (IES) 'Employment Circuits' program. There is no difference between the </w:t>
      </w:r>
      <w:r w:rsidR="00382C18" w:rsidRPr="00D9589B">
        <w:rPr>
          <w:rFonts w:asciiTheme="majorBidi" w:hAnsiTheme="majorBidi" w:cstheme="majorBidi"/>
        </w:rPr>
        <w:t xml:space="preserve">job </w:t>
      </w:r>
      <w:r w:rsidRPr="00D9589B">
        <w:rPr>
          <w:rFonts w:asciiTheme="majorBidi" w:hAnsiTheme="majorBidi" w:cstheme="majorBidi"/>
        </w:rPr>
        <w:t xml:space="preserve">placement of the Arabs and the </w:t>
      </w:r>
      <w:r w:rsidR="00382C18" w:rsidRPr="00D9589B">
        <w:rPr>
          <w:rFonts w:asciiTheme="majorBidi" w:hAnsiTheme="majorBidi" w:cstheme="majorBidi"/>
        </w:rPr>
        <w:t xml:space="preserve">job </w:t>
      </w:r>
      <w:r w:rsidRPr="00D9589B">
        <w:rPr>
          <w:rFonts w:asciiTheme="majorBidi" w:hAnsiTheme="majorBidi" w:cstheme="majorBidi"/>
        </w:rPr>
        <w:t xml:space="preserve">placement of the non-Arabs. The number of job seekers how have placed through the program is 50% which indicated on low rate of </w:t>
      </w:r>
      <w:r w:rsidR="00382C18" w:rsidRPr="00D9589B">
        <w:rPr>
          <w:rFonts w:asciiTheme="majorBidi" w:hAnsiTheme="majorBidi" w:cstheme="majorBidi"/>
        </w:rPr>
        <w:t xml:space="preserve">job </w:t>
      </w:r>
      <w:r w:rsidRPr="00D9589B">
        <w:rPr>
          <w:rFonts w:asciiTheme="majorBidi" w:hAnsiTheme="majorBidi" w:cstheme="majorBidi"/>
        </w:rPr>
        <w:t xml:space="preserve">placements, furthermore, the average length attending the program before </w:t>
      </w:r>
      <w:r w:rsidR="00382C18" w:rsidRPr="00D9589B">
        <w:rPr>
          <w:rFonts w:asciiTheme="majorBidi" w:hAnsiTheme="majorBidi" w:cstheme="majorBidi"/>
        </w:rPr>
        <w:t xml:space="preserve">job </w:t>
      </w:r>
      <w:r w:rsidRPr="00D9589B">
        <w:rPr>
          <w:rFonts w:asciiTheme="majorBidi" w:hAnsiTheme="majorBidi" w:cstheme="majorBidi"/>
        </w:rPr>
        <w:t xml:space="preserve">placement is 341 days. </w:t>
      </w:r>
      <w:r w:rsidRPr="00D9589B">
        <w:rPr>
          <w:rFonts w:asciiTheme="majorBidi" w:hAnsiTheme="majorBidi" w:cstheme="majorBidi"/>
        </w:rPr>
        <w:lastRenderedPageBreak/>
        <w:t xml:space="preserve">Following the finding, it is proven that longer the jobseeker being in the program, the quality of his </w:t>
      </w:r>
      <w:r w:rsidR="00382C18" w:rsidRPr="00D9589B">
        <w:rPr>
          <w:rFonts w:asciiTheme="majorBidi" w:hAnsiTheme="majorBidi" w:cstheme="majorBidi"/>
        </w:rPr>
        <w:t xml:space="preserve">job </w:t>
      </w:r>
      <w:r w:rsidRPr="00D9589B">
        <w:rPr>
          <w:rFonts w:asciiTheme="majorBidi" w:hAnsiTheme="majorBidi" w:cstheme="majorBidi"/>
        </w:rPr>
        <w:t xml:space="preserve">placement (label) decreasing. Subsequently, a decision tree model was established to assess the effect between program activities on jobseekers' </w:t>
      </w:r>
      <w:r w:rsidR="00382C18" w:rsidRPr="00D9589B">
        <w:rPr>
          <w:rFonts w:asciiTheme="majorBidi" w:hAnsiTheme="majorBidi" w:cstheme="majorBidi"/>
        </w:rPr>
        <w:t xml:space="preserve">job </w:t>
      </w:r>
      <w:r w:rsidRPr="00D9589B">
        <w:rPr>
          <w:rFonts w:asciiTheme="majorBidi" w:hAnsiTheme="majorBidi" w:cstheme="majorBidi"/>
        </w:rPr>
        <w:t xml:space="preserve">placements and it has supported the result of the previous finding. The multinomial regression model was established to assess the relationship between unemployment to job seeker’s socioeconomic characteristic (religion, age, single parent, gender, level of education, city, language, country of birth, marital status, children up to age 18, classification of the jobseeker, disability rates, medical disability, licenses, military service, released prisoner and month of </w:t>
      </w:r>
      <w:r w:rsidR="00382C18" w:rsidRPr="00D9589B">
        <w:rPr>
          <w:rFonts w:asciiTheme="majorBidi" w:hAnsiTheme="majorBidi" w:cstheme="majorBidi"/>
        </w:rPr>
        <w:t xml:space="preserve">job </w:t>
      </w:r>
      <w:r w:rsidRPr="00D9589B">
        <w:rPr>
          <w:rFonts w:asciiTheme="majorBidi" w:hAnsiTheme="majorBidi" w:cstheme="majorBidi"/>
        </w:rPr>
        <w:t xml:space="preserve">placement) to job seekers </w:t>
      </w:r>
      <w:r w:rsidR="00382C18" w:rsidRPr="00D9589B">
        <w:rPr>
          <w:rFonts w:asciiTheme="majorBidi" w:hAnsiTheme="majorBidi" w:cstheme="majorBidi"/>
        </w:rPr>
        <w:t xml:space="preserve">job </w:t>
      </w:r>
      <w:r w:rsidRPr="00D9589B">
        <w:rPr>
          <w:rFonts w:asciiTheme="majorBidi" w:hAnsiTheme="majorBidi" w:cstheme="majorBidi"/>
        </w:rPr>
        <w:t>placements. Some of the model results can be present as commonsense thinking, but some can surprise us all like there are more Arab cities compered to Jewish cities in labels 1 and 2. Muslim and Jew religions significantly more to be in label 1. Some country origin effects on program success, like the Soviet Union and France significantly more to be in label 3 than label 1, Ethiopia found to be more in label 2. 3)</w:t>
      </w:r>
      <w:r w:rsidRPr="00D9589B">
        <w:rPr>
          <w:rFonts w:asciiTheme="majorBidi" w:hAnsiTheme="majorBidi" w:cstheme="majorBidi"/>
        </w:rPr>
        <w:tab/>
        <w:t>Education has a strong effect on the success label. Academic degree or '</w:t>
      </w:r>
      <w:proofErr w:type="spellStart"/>
      <w:r w:rsidRPr="00D9589B">
        <w:rPr>
          <w:rFonts w:asciiTheme="majorBidi" w:hAnsiTheme="majorBidi" w:cstheme="majorBidi"/>
        </w:rPr>
        <w:t>Teudat</w:t>
      </w:r>
      <w:proofErr w:type="spellEnd"/>
      <w:r w:rsidRPr="00D9589B">
        <w:rPr>
          <w:rFonts w:asciiTheme="majorBidi" w:hAnsiTheme="majorBidi" w:cstheme="majorBidi"/>
        </w:rPr>
        <w:t xml:space="preserve"> </w:t>
      </w:r>
      <w:proofErr w:type="spellStart"/>
      <w:r w:rsidRPr="00D9589B">
        <w:rPr>
          <w:rFonts w:asciiTheme="majorBidi" w:hAnsiTheme="majorBidi" w:cstheme="majorBidi"/>
        </w:rPr>
        <w:t>Bagrut</w:t>
      </w:r>
      <w:proofErr w:type="spellEnd"/>
      <w:r w:rsidRPr="00D9589B">
        <w:rPr>
          <w:rFonts w:asciiTheme="majorBidi" w:hAnsiTheme="majorBidi" w:cstheme="majorBidi"/>
        </w:rPr>
        <w:t>' has significantly more to be in label 1, and non-education significantly more to be in label 3. Disability affects human life including program success. From 20%-59% significantly more to be in label 2 and 60%-100% to be in label 3, but no disability at all significantly more to be in label 2 and not 1 as we expected.</w:t>
      </w:r>
    </w:p>
    <w:p w14:paraId="3220817F" w14:textId="77777777" w:rsidR="00612E66" w:rsidRPr="00D9589B" w:rsidRDefault="00612E66" w:rsidP="006C219C">
      <w:pPr>
        <w:pStyle w:val="1"/>
        <w:bidi w:val="0"/>
        <w:rPr>
          <w:rFonts w:asciiTheme="majorBidi" w:hAnsiTheme="majorBidi"/>
          <w:color w:val="4472C4" w:themeColor="accent1"/>
        </w:rPr>
      </w:pPr>
      <w:bookmarkStart w:id="160" w:name="_Toc43988871"/>
      <w:r w:rsidRPr="00D9589B">
        <w:rPr>
          <w:rFonts w:asciiTheme="majorBidi" w:hAnsiTheme="majorBidi"/>
          <w:color w:val="4472C4" w:themeColor="accent1"/>
        </w:rPr>
        <w:t>References</w:t>
      </w:r>
      <w:bookmarkEnd w:id="160"/>
    </w:p>
    <w:p w14:paraId="2414BD1B" w14:textId="77777777" w:rsidR="00612E66" w:rsidRPr="00D9589B" w:rsidRDefault="00612E66" w:rsidP="00AF5568">
      <w:pPr>
        <w:bidi w:val="0"/>
        <w:spacing w:after="0"/>
        <w:rPr>
          <w:rFonts w:asciiTheme="majorBidi" w:hAnsiTheme="majorBidi" w:cstheme="majorBidi"/>
          <w:color w:val="4472C4" w:themeColor="accent1"/>
          <w:rtl/>
        </w:rPr>
      </w:pPr>
    </w:p>
    <w:p w14:paraId="4F87EC0E" w14:textId="1CAE39C0" w:rsidR="00077F87" w:rsidRDefault="003B3317" w:rsidP="00AF5568">
      <w:pPr>
        <w:bidi w:val="0"/>
        <w:spacing w:after="0" w:line="240" w:lineRule="auto"/>
        <w:ind w:hanging="340"/>
        <w:rPr>
          <w:rFonts w:asciiTheme="majorBidi" w:hAnsiTheme="majorBidi" w:cstheme="majorBidi"/>
        </w:rPr>
      </w:pPr>
      <w:bookmarkStart w:id="161" w:name="_Ref43741762"/>
      <w:bookmarkStart w:id="162" w:name="Kabata_2014"/>
      <w:bookmarkStart w:id="163" w:name="_Ref43819659"/>
      <w:proofErr w:type="spellStart"/>
      <w:r w:rsidRPr="00A01AE2">
        <w:rPr>
          <w:rFonts w:asciiTheme="majorBidi" w:hAnsiTheme="majorBidi" w:cstheme="majorBidi"/>
          <w:sz w:val="20"/>
          <w:szCs w:val="20"/>
        </w:rPr>
        <w:t>Ladislav</w:t>
      </w:r>
      <w:proofErr w:type="spellEnd"/>
      <w:r w:rsidRPr="00A01AE2">
        <w:rPr>
          <w:rFonts w:asciiTheme="majorBidi" w:hAnsiTheme="majorBidi" w:cstheme="majorBidi"/>
          <w:sz w:val="20"/>
          <w:szCs w:val="20"/>
        </w:rPr>
        <w:t xml:space="preserve"> </w:t>
      </w:r>
      <w:proofErr w:type="spellStart"/>
      <w:r w:rsidRPr="00A01AE2">
        <w:rPr>
          <w:rFonts w:asciiTheme="majorBidi" w:hAnsiTheme="majorBidi" w:cstheme="majorBidi"/>
          <w:sz w:val="20"/>
          <w:szCs w:val="20"/>
        </w:rPr>
        <w:t>Kabáta</w:t>
      </w:r>
      <w:proofErr w:type="spellEnd"/>
      <w:r w:rsidRPr="00A01AE2">
        <w:rPr>
          <w:rFonts w:asciiTheme="majorBidi" w:hAnsiTheme="majorBidi" w:cstheme="majorBidi"/>
          <w:sz w:val="20"/>
          <w:szCs w:val="20"/>
        </w:rPr>
        <w:t xml:space="preserve">, David </w:t>
      </w:r>
      <w:proofErr w:type="spellStart"/>
      <w:r w:rsidRPr="00A01AE2">
        <w:rPr>
          <w:rFonts w:asciiTheme="majorBidi" w:hAnsiTheme="majorBidi" w:cstheme="majorBidi"/>
          <w:sz w:val="20"/>
          <w:szCs w:val="20"/>
        </w:rPr>
        <w:t>Hampelb</w:t>
      </w:r>
      <w:proofErr w:type="spellEnd"/>
      <w:r w:rsidRPr="00A01AE2">
        <w:rPr>
          <w:rFonts w:asciiTheme="majorBidi" w:hAnsiTheme="majorBidi" w:cstheme="majorBidi"/>
          <w:sz w:val="20"/>
          <w:szCs w:val="20"/>
        </w:rPr>
        <w:t xml:space="preserve">, </w:t>
      </w:r>
      <w:proofErr w:type="spellStart"/>
      <w:r w:rsidRPr="00A01AE2">
        <w:rPr>
          <w:rFonts w:asciiTheme="majorBidi" w:hAnsiTheme="majorBidi" w:cstheme="majorBidi"/>
          <w:sz w:val="20"/>
          <w:szCs w:val="20"/>
        </w:rPr>
        <w:t>Ladislava</w:t>
      </w:r>
      <w:proofErr w:type="spellEnd"/>
      <w:r w:rsidRPr="00A01AE2">
        <w:rPr>
          <w:rFonts w:asciiTheme="majorBidi" w:hAnsiTheme="majorBidi" w:cstheme="majorBidi"/>
          <w:sz w:val="20"/>
          <w:szCs w:val="20"/>
        </w:rPr>
        <w:t xml:space="preserve"> </w:t>
      </w:r>
      <w:proofErr w:type="spellStart"/>
      <w:r w:rsidRPr="00A01AE2">
        <w:rPr>
          <w:rFonts w:asciiTheme="majorBidi" w:hAnsiTheme="majorBidi" w:cstheme="majorBidi"/>
          <w:sz w:val="20"/>
          <w:szCs w:val="20"/>
        </w:rPr>
        <w:t>Issever</w:t>
      </w:r>
      <w:proofErr w:type="spellEnd"/>
      <w:r w:rsidRPr="00A01AE2">
        <w:rPr>
          <w:rFonts w:asciiTheme="majorBidi" w:hAnsiTheme="majorBidi" w:cstheme="majorBidi"/>
          <w:sz w:val="20"/>
          <w:szCs w:val="20"/>
        </w:rPr>
        <w:t xml:space="preserve"> </w:t>
      </w:r>
      <w:proofErr w:type="spellStart"/>
      <w:r w:rsidRPr="00A01AE2">
        <w:rPr>
          <w:rFonts w:asciiTheme="majorBidi" w:hAnsiTheme="majorBidi" w:cstheme="majorBidi"/>
          <w:sz w:val="20"/>
          <w:szCs w:val="20"/>
        </w:rPr>
        <w:t>Grochováb</w:t>
      </w:r>
      <w:proofErr w:type="spellEnd"/>
      <w:r w:rsidRPr="00A01AE2">
        <w:rPr>
          <w:rFonts w:asciiTheme="majorBidi" w:hAnsiTheme="majorBidi" w:cstheme="majorBidi"/>
          <w:sz w:val="20"/>
          <w:szCs w:val="20"/>
        </w:rPr>
        <w:t xml:space="preserve">, </w:t>
      </w:r>
      <w:proofErr w:type="spellStart"/>
      <w:r w:rsidRPr="00A01AE2">
        <w:rPr>
          <w:rFonts w:asciiTheme="majorBidi" w:hAnsiTheme="majorBidi" w:cstheme="majorBidi"/>
          <w:sz w:val="20"/>
          <w:szCs w:val="20"/>
        </w:rPr>
        <w:t>Jitka</w:t>
      </w:r>
      <w:proofErr w:type="spellEnd"/>
      <w:r w:rsidRPr="00A01AE2">
        <w:rPr>
          <w:rFonts w:asciiTheme="majorBidi" w:hAnsiTheme="majorBidi" w:cstheme="majorBidi"/>
          <w:sz w:val="20"/>
          <w:szCs w:val="20"/>
        </w:rPr>
        <w:t xml:space="preserve"> </w:t>
      </w:r>
      <w:proofErr w:type="spellStart"/>
      <w:r w:rsidRPr="00A01AE2">
        <w:rPr>
          <w:rFonts w:asciiTheme="majorBidi" w:hAnsiTheme="majorBidi" w:cstheme="majorBidi"/>
          <w:sz w:val="20"/>
          <w:szCs w:val="20"/>
        </w:rPr>
        <w:t>Janováb</w:t>
      </w:r>
      <w:proofErr w:type="spellEnd"/>
      <w:r w:rsidRPr="00A01AE2">
        <w:rPr>
          <w:rFonts w:asciiTheme="majorBidi" w:hAnsiTheme="majorBidi" w:cstheme="majorBidi"/>
          <w:sz w:val="20"/>
          <w:szCs w:val="20"/>
        </w:rPr>
        <w:t xml:space="preserve">, </w:t>
      </w:r>
      <w:proofErr w:type="spellStart"/>
      <w:r w:rsidRPr="00A01AE2">
        <w:rPr>
          <w:rFonts w:asciiTheme="majorBidi" w:hAnsiTheme="majorBidi" w:cstheme="majorBidi"/>
          <w:sz w:val="20"/>
          <w:szCs w:val="20"/>
        </w:rPr>
        <w:t>Luboš</w:t>
      </w:r>
      <w:proofErr w:type="spellEnd"/>
      <w:r w:rsidRPr="00A01AE2">
        <w:rPr>
          <w:rFonts w:asciiTheme="majorBidi" w:hAnsiTheme="majorBidi" w:cstheme="majorBidi"/>
          <w:sz w:val="20"/>
          <w:szCs w:val="20"/>
        </w:rPr>
        <w:t xml:space="preserve"> </w:t>
      </w:r>
      <w:proofErr w:type="spellStart"/>
      <w:r w:rsidRPr="00A01AE2">
        <w:rPr>
          <w:rFonts w:asciiTheme="majorBidi" w:hAnsiTheme="majorBidi" w:cstheme="majorBidi"/>
          <w:sz w:val="20"/>
          <w:szCs w:val="20"/>
        </w:rPr>
        <w:t>Střelecb</w:t>
      </w:r>
      <w:proofErr w:type="spellEnd"/>
      <w:r w:rsidRPr="00A01AE2">
        <w:rPr>
          <w:rFonts w:asciiTheme="majorBidi" w:hAnsiTheme="majorBidi" w:cstheme="majorBidi"/>
          <w:sz w:val="20"/>
          <w:szCs w:val="20"/>
        </w:rPr>
        <w:t xml:space="preserve">, </w:t>
      </w:r>
      <w:r w:rsidRPr="00A01AE2">
        <w:rPr>
          <w:rFonts w:asciiTheme="majorBidi" w:hAnsiTheme="majorBidi" w:cstheme="majorBidi"/>
        </w:rPr>
        <w:t xml:space="preserve">"Alternative approaches for assessing the European countries economic and social results". </w:t>
      </w:r>
      <w:r w:rsidRPr="00A01AE2">
        <w:rPr>
          <w:rFonts w:asciiTheme="majorBidi" w:hAnsiTheme="majorBidi" w:cstheme="majorBidi"/>
          <w:i/>
          <w:iCs/>
        </w:rPr>
        <w:t>17th International Conference Enterprise and Competitive Environment 2014</w:t>
      </w:r>
      <w:r w:rsidRPr="00A01AE2">
        <w:rPr>
          <w:rFonts w:asciiTheme="majorBidi" w:hAnsiTheme="majorBidi" w:cstheme="majorBidi"/>
        </w:rPr>
        <w:t xml:space="preserve"> Volume 12, Pages 1-804 (2014)</w:t>
      </w:r>
      <w:bookmarkEnd w:id="161"/>
      <w:bookmarkEnd w:id="162"/>
      <w:r w:rsidR="00691E39">
        <w:rPr>
          <w:rFonts w:asciiTheme="majorBidi" w:hAnsiTheme="majorBidi" w:cstheme="majorBidi"/>
        </w:rPr>
        <w:t>.</w:t>
      </w:r>
      <w:hyperlink r:id="rId11" w:tgtFrame="_blank" w:tooltip="Persistent link using digital object identifier" w:history="1">
        <w:r w:rsidRPr="00A01AE2">
          <w:rPr>
            <w:rStyle w:val="Hyperlink"/>
            <w:rFonts w:ascii="Arial" w:hAnsi="Arial" w:cs="Arial"/>
            <w:color w:val="0C7DBB"/>
            <w:sz w:val="21"/>
            <w:szCs w:val="21"/>
          </w:rPr>
          <w:t>https://doi.org/10.1016/S2212-5671(14)00345-1</w:t>
        </w:r>
      </w:hyperlink>
      <w:bookmarkStart w:id="164" w:name="Els_Sol_2016"/>
      <w:bookmarkStart w:id="165" w:name="_Ref43819678"/>
      <w:bookmarkEnd w:id="163"/>
    </w:p>
    <w:p w14:paraId="2D087AB8" w14:textId="5F6E3AE5" w:rsidR="00A340E7" w:rsidRPr="00691E39" w:rsidRDefault="003B3317" w:rsidP="006C219C">
      <w:pPr>
        <w:bidi w:val="0"/>
        <w:spacing w:after="0" w:line="240" w:lineRule="auto"/>
        <w:ind w:hanging="340"/>
        <w:rPr>
          <w:rFonts w:asciiTheme="majorBidi" w:hAnsiTheme="majorBidi" w:cstheme="majorBidi"/>
        </w:rPr>
      </w:pPr>
      <w:r w:rsidRPr="00691E39">
        <w:rPr>
          <w:rFonts w:asciiTheme="majorBidi" w:hAnsiTheme="majorBidi" w:cstheme="majorBidi"/>
        </w:rPr>
        <w:t xml:space="preserve">Els Sol C.C.A.M. (2016), </w:t>
      </w:r>
      <w:bookmarkEnd w:id="164"/>
      <w:r w:rsidRPr="00691E39">
        <w:rPr>
          <w:rFonts w:asciiTheme="majorBidi" w:hAnsiTheme="majorBidi" w:cstheme="majorBidi"/>
        </w:rPr>
        <w:t xml:space="preserve">"Getting unemployed with problematic debt problems to work. A quick scan of debt helps strategies by European Public Employment Services", Universiteit van Amsterdam, AIAS Working Paper 167. </w:t>
      </w:r>
      <w:r w:rsidR="00691E39">
        <w:t xml:space="preserve"> </w:t>
      </w:r>
      <w:hyperlink r:id="rId12" w:history="1">
        <w:r w:rsidR="00691E39" w:rsidRPr="00F01C72">
          <w:rPr>
            <w:rStyle w:val="Hyperlink"/>
          </w:rPr>
          <w:t>http://wapes.org/en/system/files/wp_167_-_sol1_1.pdf</w:t>
        </w:r>
      </w:hyperlink>
      <w:bookmarkEnd w:id="165"/>
    </w:p>
    <w:p w14:paraId="4EC47EBC" w14:textId="5A817F86" w:rsidR="00691E39" w:rsidRDefault="003B3317" w:rsidP="00AF5568">
      <w:pPr>
        <w:bidi w:val="0"/>
        <w:spacing w:after="0" w:line="240" w:lineRule="auto"/>
        <w:ind w:hanging="340"/>
        <w:rPr>
          <w:rStyle w:val="Hyperlink"/>
          <w:rFonts w:asciiTheme="majorBidi" w:hAnsiTheme="majorBidi" w:cstheme="majorBidi"/>
        </w:rPr>
      </w:pPr>
      <w:bookmarkStart w:id="166" w:name="Winkelmann_2014"/>
      <w:bookmarkStart w:id="167" w:name="_Ref43819766"/>
      <w:r w:rsidRPr="00691E39">
        <w:rPr>
          <w:rFonts w:asciiTheme="majorBidi" w:hAnsiTheme="majorBidi" w:cstheme="majorBidi"/>
        </w:rPr>
        <w:t>Rainer Winkelmann</w:t>
      </w:r>
      <w:bookmarkEnd w:id="166"/>
      <w:r w:rsidRPr="00691E39">
        <w:rPr>
          <w:rFonts w:asciiTheme="majorBidi" w:hAnsiTheme="majorBidi" w:cstheme="majorBidi"/>
        </w:rPr>
        <w:t>, "Unemployment and happiness"</w:t>
      </w:r>
      <w:r w:rsidR="00691E39">
        <w:rPr>
          <w:rFonts w:asciiTheme="majorBidi" w:hAnsiTheme="majorBidi" w:cstheme="majorBidi"/>
        </w:rPr>
        <w:t>,</w:t>
      </w:r>
      <w:r w:rsidR="00691E39" w:rsidRPr="00691E39">
        <w:rPr>
          <w:rFonts w:asciiTheme="majorBidi" w:hAnsiTheme="majorBidi" w:cstheme="majorBidi"/>
        </w:rPr>
        <w:t xml:space="preserve"> </w:t>
      </w:r>
      <w:r w:rsidR="00691E39" w:rsidRPr="00A95B39">
        <w:t>October 2014.</w:t>
      </w:r>
      <w:r w:rsidR="00691E39">
        <w:rPr>
          <w:rFonts w:asciiTheme="majorBidi" w:hAnsiTheme="majorBidi" w:cstheme="majorBidi"/>
        </w:rPr>
        <w:t xml:space="preserve"> </w:t>
      </w:r>
      <w:hyperlink r:id="rId13" w:history="1">
        <w:r w:rsidR="00691E39" w:rsidRPr="00F01C72">
          <w:rPr>
            <w:rStyle w:val="Hyperlink"/>
            <w:rFonts w:asciiTheme="majorBidi" w:hAnsiTheme="majorBidi" w:cstheme="majorBidi"/>
            <w:i/>
            <w:iCs/>
          </w:rPr>
          <w:t>http://dx.doi.org/10.15185/izawol.94</w:t>
        </w:r>
      </w:hyperlink>
      <w:r w:rsidRPr="00691E39">
        <w:rPr>
          <w:rFonts w:asciiTheme="majorBidi" w:hAnsiTheme="majorBidi" w:cstheme="majorBidi"/>
        </w:rPr>
        <w:t xml:space="preserve"> </w:t>
      </w:r>
      <w:bookmarkEnd w:id="167"/>
    </w:p>
    <w:p w14:paraId="48A9184A" w14:textId="266D7FDC" w:rsidR="00A340E7" w:rsidRPr="00691E39" w:rsidRDefault="003B3317" w:rsidP="00540C1F">
      <w:pPr>
        <w:bidi w:val="0"/>
        <w:spacing w:after="0" w:line="240" w:lineRule="auto"/>
        <w:ind w:hanging="340"/>
        <w:rPr>
          <w:rFonts w:asciiTheme="majorBidi" w:hAnsiTheme="majorBidi" w:cstheme="majorBidi"/>
        </w:rPr>
      </w:pPr>
      <w:bookmarkStart w:id="168" w:name="Lucía_Artazcoz_2004"/>
      <w:bookmarkStart w:id="169" w:name="_Ref43819780"/>
      <w:r w:rsidRPr="00691E39">
        <w:rPr>
          <w:rFonts w:asciiTheme="majorBidi" w:hAnsiTheme="majorBidi" w:cstheme="majorBidi"/>
        </w:rPr>
        <w:t xml:space="preserve">Lucía </w:t>
      </w:r>
      <w:proofErr w:type="spellStart"/>
      <w:r w:rsidRPr="00691E39">
        <w:rPr>
          <w:rFonts w:asciiTheme="majorBidi" w:hAnsiTheme="majorBidi" w:cstheme="majorBidi"/>
        </w:rPr>
        <w:t>Artazcoz</w:t>
      </w:r>
      <w:bookmarkEnd w:id="168"/>
      <w:proofErr w:type="spellEnd"/>
      <w:r w:rsidRPr="00691E39">
        <w:rPr>
          <w:rFonts w:asciiTheme="majorBidi" w:hAnsiTheme="majorBidi" w:cstheme="majorBidi"/>
        </w:rPr>
        <w:t xml:space="preserve">, MPH, Joan </w:t>
      </w:r>
      <w:proofErr w:type="spellStart"/>
      <w:r w:rsidRPr="00691E39">
        <w:rPr>
          <w:rFonts w:asciiTheme="majorBidi" w:hAnsiTheme="majorBidi" w:cstheme="majorBidi"/>
        </w:rPr>
        <w:t>Benach</w:t>
      </w:r>
      <w:proofErr w:type="spellEnd"/>
      <w:r w:rsidRPr="00691E39">
        <w:rPr>
          <w:rFonts w:asciiTheme="majorBidi" w:hAnsiTheme="majorBidi" w:cstheme="majorBidi"/>
        </w:rPr>
        <w:t xml:space="preserve">, Ph.D., Carme Borrell, Ph.D., and </w:t>
      </w:r>
      <w:proofErr w:type="spellStart"/>
      <w:r w:rsidRPr="00691E39">
        <w:rPr>
          <w:rFonts w:asciiTheme="majorBidi" w:hAnsiTheme="majorBidi" w:cstheme="majorBidi"/>
        </w:rPr>
        <w:t>Immaculada</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Cortès</w:t>
      </w:r>
      <w:proofErr w:type="spellEnd"/>
      <w:r w:rsidRPr="00691E39">
        <w:rPr>
          <w:rFonts w:asciiTheme="majorBidi" w:hAnsiTheme="majorBidi" w:cstheme="majorBidi"/>
        </w:rPr>
        <w:t xml:space="preserve">, MPH, "Unemployment and Mental Health: Understanding the Interactions Among Gender, Family Roles, and Social Class", </w:t>
      </w:r>
      <w:r w:rsidRPr="00691E39">
        <w:rPr>
          <w:rFonts w:asciiTheme="majorBidi" w:hAnsiTheme="majorBidi" w:cstheme="majorBidi"/>
          <w:i/>
          <w:iCs/>
        </w:rPr>
        <w:t>American Journal of Public Health</w:t>
      </w:r>
      <w:r w:rsidR="00C062A5">
        <w:rPr>
          <w:rFonts w:asciiTheme="majorBidi" w:hAnsiTheme="majorBidi" w:cstheme="majorBidi"/>
        </w:rPr>
        <w:t>,</w:t>
      </w:r>
      <w:r w:rsidR="00C062A5" w:rsidRPr="00C062A5">
        <w:rPr>
          <w:rFonts w:asciiTheme="majorBidi" w:hAnsiTheme="majorBidi" w:cstheme="majorBidi"/>
        </w:rPr>
        <w:t xml:space="preserve"> </w:t>
      </w:r>
      <w:r w:rsidR="00C062A5" w:rsidRPr="00691E39">
        <w:rPr>
          <w:rFonts w:asciiTheme="majorBidi" w:hAnsiTheme="majorBidi" w:cstheme="majorBidi"/>
        </w:rPr>
        <w:t>Vol 94, No. 1</w:t>
      </w:r>
      <w:r w:rsidR="00C062A5">
        <w:rPr>
          <w:rFonts w:asciiTheme="majorBidi" w:hAnsiTheme="majorBidi" w:cstheme="majorBidi"/>
        </w:rPr>
        <w:t xml:space="preserve">, </w:t>
      </w:r>
      <w:r w:rsidRPr="00691E39">
        <w:rPr>
          <w:rFonts w:asciiTheme="majorBidi" w:hAnsiTheme="majorBidi" w:cstheme="majorBidi"/>
        </w:rPr>
        <w:t xml:space="preserve">January 2004. </w:t>
      </w:r>
      <w:hyperlink r:id="rId14" w:history="1">
        <w:r w:rsidRPr="00691E39">
          <w:rPr>
            <w:rStyle w:val="Hyperlink"/>
            <w:rFonts w:asciiTheme="majorBidi" w:hAnsiTheme="majorBidi" w:cstheme="majorBidi"/>
          </w:rPr>
          <w:t>https://dx.doi.org/10.2105%2Fajph.94.1.82</w:t>
        </w:r>
      </w:hyperlink>
      <w:bookmarkEnd w:id="169"/>
      <w:r w:rsidRPr="00691E39">
        <w:rPr>
          <w:rFonts w:asciiTheme="majorBidi" w:hAnsiTheme="majorBidi" w:cstheme="majorBidi"/>
        </w:rPr>
        <w:t xml:space="preserve"> </w:t>
      </w:r>
    </w:p>
    <w:p w14:paraId="311D5271" w14:textId="51CEE626" w:rsidR="00A340E7" w:rsidRPr="00691E39" w:rsidRDefault="003B3317" w:rsidP="00540C1F">
      <w:pPr>
        <w:bidi w:val="0"/>
        <w:spacing w:after="0" w:line="240" w:lineRule="auto"/>
        <w:ind w:hanging="340"/>
        <w:rPr>
          <w:rFonts w:asciiTheme="majorBidi" w:hAnsiTheme="majorBidi" w:cstheme="majorBidi"/>
        </w:rPr>
      </w:pPr>
      <w:bookmarkStart w:id="170" w:name="Zwinkels_2015"/>
      <w:bookmarkStart w:id="171" w:name="_Ref43819795"/>
      <w:proofErr w:type="spellStart"/>
      <w:r w:rsidRPr="00691E39">
        <w:rPr>
          <w:rFonts w:asciiTheme="majorBidi" w:hAnsiTheme="majorBidi" w:cstheme="majorBidi"/>
        </w:rPr>
        <w:t>Zwinkels</w:t>
      </w:r>
      <w:proofErr w:type="spellEnd"/>
      <w:r w:rsidRPr="00691E39">
        <w:rPr>
          <w:rFonts w:asciiTheme="majorBidi" w:hAnsiTheme="majorBidi" w:cstheme="majorBidi"/>
        </w:rPr>
        <w:t xml:space="preserve">, W. </w:t>
      </w:r>
      <w:proofErr w:type="spellStart"/>
      <w:r w:rsidRPr="00691E39">
        <w:rPr>
          <w:rFonts w:asciiTheme="majorBidi" w:hAnsiTheme="majorBidi" w:cstheme="majorBidi"/>
        </w:rPr>
        <w:t>en</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Guiaux</w:t>
      </w:r>
      <w:bookmarkEnd w:id="170"/>
      <w:proofErr w:type="spellEnd"/>
      <w:r w:rsidRPr="00691E39">
        <w:rPr>
          <w:rFonts w:asciiTheme="majorBidi" w:hAnsiTheme="majorBidi" w:cstheme="majorBidi"/>
        </w:rPr>
        <w:t>, M. (2015) "</w:t>
      </w:r>
      <w:proofErr w:type="spellStart"/>
      <w:r w:rsidRPr="00691E39">
        <w:rPr>
          <w:rFonts w:asciiTheme="majorBidi" w:hAnsiTheme="majorBidi" w:cstheme="majorBidi"/>
        </w:rPr>
        <w:t>Schulden</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belemmeren</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terugkeer</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naar</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werk</w:t>
      </w:r>
      <w:proofErr w:type="spellEnd"/>
      <w:r w:rsidRPr="00691E39">
        <w:rPr>
          <w:rFonts w:asciiTheme="majorBidi" w:hAnsiTheme="majorBidi" w:cstheme="majorBidi"/>
        </w:rPr>
        <w:t>" ESB, 1000</w:t>
      </w:r>
      <w:r w:rsidRPr="00691E39">
        <w:rPr>
          <w:rFonts w:asciiTheme="majorBidi" w:hAnsiTheme="majorBidi" w:cstheme="majorBidi"/>
          <w:rtl/>
        </w:rPr>
        <w:t xml:space="preserve"> (4722),</w:t>
      </w:r>
      <w:r w:rsidRPr="00691E39">
        <w:rPr>
          <w:rFonts w:asciiTheme="majorBidi" w:hAnsiTheme="majorBidi" w:cstheme="majorBidi"/>
        </w:rPr>
        <w:t>690-92.</w:t>
      </w:r>
      <w:r w:rsidRPr="00691E39">
        <w:rPr>
          <w:rFonts w:asciiTheme="majorBidi" w:hAnsiTheme="majorBidi" w:cstheme="majorBidi"/>
        </w:rPr>
        <w:br/>
      </w:r>
      <w:proofErr w:type="spellStart"/>
      <w:r w:rsidRPr="00691E39">
        <w:rPr>
          <w:rFonts w:asciiTheme="majorBidi" w:hAnsiTheme="majorBidi" w:cstheme="majorBidi"/>
        </w:rPr>
        <w:t>Zwinkels</w:t>
      </w:r>
      <w:proofErr w:type="spellEnd"/>
      <w:r w:rsidRPr="00691E39">
        <w:rPr>
          <w:rFonts w:asciiTheme="majorBidi" w:hAnsiTheme="majorBidi" w:cstheme="majorBidi"/>
        </w:rPr>
        <w:t xml:space="preserve">, W. (2015), "Wie </w:t>
      </w:r>
      <w:proofErr w:type="spellStart"/>
      <w:r w:rsidRPr="00691E39">
        <w:rPr>
          <w:rFonts w:asciiTheme="majorBidi" w:hAnsiTheme="majorBidi" w:cstheme="majorBidi"/>
        </w:rPr>
        <w:t>heeft</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schuld</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Een</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kwantitatieve</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analyse</w:t>
      </w:r>
      <w:proofErr w:type="spellEnd"/>
      <w:r w:rsidRPr="00691E39">
        <w:rPr>
          <w:rFonts w:asciiTheme="majorBidi" w:hAnsiTheme="majorBidi" w:cstheme="majorBidi"/>
        </w:rPr>
        <w:t xml:space="preserve"> van </w:t>
      </w:r>
      <w:proofErr w:type="spellStart"/>
      <w:r w:rsidRPr="00691E39">
        <w:rPr>
          <w:rFonts w:asciiTheme="majorBidi" w:hAnsiTheme="majorBidi" w:cstheme="majorBidi"/>
        </w:rPr>
        <w:t>schulden</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bij</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uitkeringsgerechtigden</w:t>
      </w:r>
      <w:proofErr w:type="spellEnd"/>
      <w:r w:rsidRPr="00691E39">
        <w:rPr>
          <w:rFonts w:asciiTheme="majorBidi" w:hAnsiTheme="majorBidi" w:cstheme="majorBidi"/>
        </w:rPr>
        <w:t xml:space="preserve">".  </w:t>
      </w:r>
      <w:proofErr w:type="spellStart"/>
      <w:proofErr w:type="gramStart"/>
      <w:r w:rsidRPr="00691E39">
        <w:rPr>
          <w:rFonts w:asciiTheme="majorBidi" w:hAnsiTheme="majorBidi" w:cstheme="majorBidi"/>
        </w:rPr>
        <w:t>Amsterdam:UWV</w:t>
      </w:r>
      <w:proofErr w:type="spellEnd"/>
      <w:proofErr w:type="gramEnd"/>
      <w:r w:rsidRPr="00691E39">
        <w:rPr>
          <w:rFonts w:asciiTheme="majorBidi" w:hAnsiTheme="majorBidi" w:cstheme="majorBidi"/>
        </w:rPr>
        <w:t>.</w:t>
      </w:r>
      <w:bookmarkEnd w:id="171"/>
    </w:p>
    <w:p w14:paraId="40585008" w14:textId="2A8B9B4B" w:rsidR="003B3317" w:rsidRPr="00691E39" w:rsidRDefault="003B3317" w:rsidP="00AF5568">
      <w:pPr>
        <w:bidi w:val="0"/>
        <w:spacing w:after="0" w:line="240" w:lineRule="auto"/>
        <w:ind w:hanging="340"/>
        <w:rPr>
          <w:rFonts w:asciiTheme="majorBidi" w:hAnsiTheme="majorBidi" w:cstheme="majorBidi"/>
        </w:rPr>
      </w:pPr>
      <w:bookmarkStart w:id="172" w:name="Koning_2014"/>
      <w:bookmarkStart w:id="173" w:name="_Ref43819810"/>
      <w:r w:rsidRPr="00691E39">
        <w:rPr>
          <w:rFonts w:asciiTheme="majorBidi" w:hAnsiTheme="majorBidi" w:cstheme="majorBidi"/>
        </w:rPr>
        <w:t>Koning, P. (2014)</w:t>
      </w:r>
      <w:bookmarkEnd w:id="172"/>
      <w:r w:rsidRPr="00691E39">
        <w:rPr>
          <w:rFonts w:asciiTheme="majorBidi" w:hAnsiTheme="majorBidi" w:cstheme="majorBidi"/>
        </w:rPr>
        <w:t xml:space="preserve"> "Door </w:t>
      </w:r>
      <w:proofErr w:type="spellStart"/>
      <w:r w:rsidRPr="00691E39">
        <w:rPr>
          <w:rFonts w:asciiTheme="majorBidi" w:hAnsiTheme="majorBidi" w:cstheme="majorBidi"/>
        </w:rPr>
        <w:t>schuldhulpverlening</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uit</w:t>
      </w:r>
      <w:proofErr w:type="spellEnd"/>
      <w:r w:rsidRPr="00691E39">
        <w:rPr>
          <w:rFonts w:asciiTheme="majorBidi" w:hAnsiTheme="majorBidi" w:cstheme="majorBidi"/>
        </w:rPr>
        <w:t xml:space="preserve"> de </w:t>
      </w:r>
      <w:proofErr w:type="spellStart"/>
      <w:r w:rsidRPr="00691E39">
        <w:rPr>
          <w:rFonts w:asciiTheme="majorBidi" w:hAnsiTheme="majorBidi" w:cstheme="majorBidi"/>
        </w:rPr>
        <w:t>bijstand</w:t>
      </w:r>
      <w:proofErr w:type="spellEnd"/>
      <w:r w:rsidRPr="00691E39">
        <w:rPr>
          <w:rFonts w:asciiTheme="majorBidi" w:hAnsiTheme="majorBidi" w:cstheme="majorBidi"/>
        </w:rPr>
        <w:t xml:space="preserve">". ESB </w:t>
      </w:r>
      <w:proofErr w:type="spellStart"/>
      <w:r w:rsidRPr="00691E39">
        <w:rPr>
          <w:rFonts w:asciiTheme="majorBidi" w:hAnsiTheme="majorBidi" w:cstheme="majorBidi"/>
        </w:rPr>
        <w:t>jrg</w:t>
      </w:r>
      <w:proofErr w:type="spellEnd"/>
      <w:r w:rsidRPr="00691E39">
        <w:rPr>
          <w:rFonts w:asciiTheme="majorBidi" w:hAnsiTheme="majorBidi" w:cstheme="majorBidi"/>
        </w:rPr>
        <w:t xml:space="preserve"> 99 (4677), 38-41.</w:t>
      </w:r>
      <w:bookmarkEnd w:id="173"/>
    </w:p>
    <w:p w14:paraId="170314CE" w14:textId="74CC5719" w:rsidR="003B3317" w:rsidRDefault="003B3317" w:rsidP="00AF5568">
      <w:pPr>
        <w:bidi w:val="0"/>
        <w:spacing w:after="0" w:line="240" w:lineRule="auto"/>
        <w:ind w:hanging="340"/>
        <w:rPr>
          <w:rFonts w:asciiTheme="majorBidi" w:hAnsiTheme="majorBidi" w:cstheme="majorBidi"/>
        </w:rPr>
      </w:pPr>
      <w:bookmarkStart w:id="174" w:name="Sol_Kok_2014"/>
      <w:bookmarkStart w:id="175" w:name="_Ref43819823"/>
      <w:r w:rsidRPr="00691E39">
        <w:rPr>
          <w:rFonts w:asciiTheme="majorBidi" w:hAnsiTheme="majorBidi" w:cstheme="majorBidi"/>
        </w:rPr>
        <w:t xml:space="preserve">Sol, C.C.A.M. &amp; K. </w:t>
      </w:r>
      <w:proofErr w:type="spellStart"/>
      <w:r w:rsidRPr="00691E39">
        <w:rPr>
          <w:rFonts w:asciiTheme="majorBidi" w:hAnsiTheme="majorBidi" w:cstheme="majorBidi"/>
        </w:rPr>
        <w:t>Kok</w:t>
      </w:r>
      <w:bookmarkEnd w:id="174"/>
      <w:proofErr w:type="spellEnd"/>
      <w:r w:rsidRPr="00691E39">
        <w:rPr>
          <w:rFonts w:asciiTheme="majorBidi" w:hAnsiTheme="majorBidi" w:cstheme="majorBidi"/>
        </w:rPr>
        <w:t xml:space="preserve">, </w:t>
      </w:r>
      <w:r w:rsidRPr="00691E39">
        <w:rPr>
          <w:rFonts w:asciiTheme="majorBidi" w:hAnsiTheme="majorBidi" w:cstheme="majorBidi"/>
          <w:i/>
          <w:iCs/>
        </w:rPr>
        <w:t xml:space="preserve">"Fit or Unfit: </w:t>
      </w:r>
      <w:proofErr w:type="spellStart"/>
      <w:r w:rsidRPr="00691E39">
        <w:rPr>
          <w:rFonts w:asciiTheme="majorBidi" w:hAnsiTheme="majorBidi" w:cstheme="majorBidi"/>
          <w:i/>
          <w:iCs/>
        </w:rPr>
        <w:t>Theorie</w:t>
      </w:r>
      <w:proofErr w:type="spellEnd"/>
      <w:r w:rsidRPr="00691E39">
        <w:rPr>
          <w:rFonts w:asciiTheme="majorBidi" w:hAnsiTheme="majorBidi" w:cstheme="majorBidi"/>
          <w:i/>
          <w:iCs/>
        </w:rPr>
        <w:t xml:space="preserve"> </w:t>
      </w:r>
      <w:proofErr w:type="spellStart"/>
      <w:r w:rsidRPr="00691E39">
        <w:rPr>
          <w:rFonts w:asciiTheme="majorBidi" w:hAnsiTheme="majorBidi" w:cstheme="majorBidi"/>
          <w:i/>
          <w:iCs/>
        </w:rPr>
        <w:t>en</w:t>
      </w:r>
      <w:proofErr w:type="spellEnd"/>
      <w:r w:rsidRPr="00691E39">
        <w:rPr>
          <w:rFonts w:asciiTheme="majorBidi" w:hAnsiTheme="majorBidi" w:cstheme="majorBidi"/>
          <w:i/>
          <w:iCs/>
        </w:rPr>
        <w:t xml:space="preserve"> </w:t>
      </w:r>
      <w:proofErr w:type="spellStart"/>
      <w:r w:rsidRPr="00691E39">
        <w:rPr>
          <w:rFonts w:asciiTheme="majorBidi" w:hAnsiTheme="majorBidi" w:cstheme="majorBidi"/>
          <w:i/>
          <w:iCs/>
        </w:rPr>
        <w:t>praktijk</w:t>
      </w:r>
      <w:proofErr w:type="spellEnd"/>
      <w:r w:rsidRPr="00691E39">
        <w:rPr>
          <w:rFonts w:asciiTheme="majorBidi" w:hAnsiTheme="majorBidi" w:cstheme="majorBidi"/>
          <w:i/>
          <w:iCs/>
        </w:rPr>
        <w:t xml:space="preserve"> van Re-</w:t>
      </w:r>
      <w:proofErr w:type="spellStart"/>
      <w:r w:rsidRPr="00691E39">
        <w:rPr>
          <w:rFonts w:asciiTheme="majorBidi" w:hAnsiTheme="majorBidi" w:cstheme="majorBidi"/>
          <w:i/>
          <w:iCs/>
        </w:rPr>
        <w:t>integratie</w:t>
      </w:r>
      <w:proofErr w:type="spellEnd"/>
      <w:r w:rsidRPr="00691E39">
        <w:rPr>
          <w:rFonts w:asciiTheme="majorBidi" w:hAnsiTheme="majorBidi" w:cstheme="majorBidi"/>
        </w:rPr>
        <w:t>", 2014 Amsterdam: RVO</w:t>
      </w:r>
      <w:bookmarkEnd w:id="175"/>
      <w:r w:rsidR="0021345F" w:rsidRPr="0021345F">
        <w:rPr>
          <w:rFonts w:asciiTheme="majorBidi" w:hAnsiTheme="majorBidi" w:cstheme="majorBidi"/>
        </w:rPr>
        <w:t>,</w:t>
      </w:r>
      <w:r w:rsidR="00771CF9">
        <w:rPr>
          <w:rFonts w:asciiTheme="majorBidi" w:hAnsiTheme="majorBidi" w:cstheme="majorBidi"/>
        </w:rPr>
        <w:t xml:space="preserve"> </w:t>
      </w:r>
      <w:r w:rsidR="0021345F" w:rsidRPr="0021345F">
        <w:rPr>
          <w:rFonts w:asciiTheme="majorBidi" w:hAnsiTheme="majorBidi" w:cstheme="majorBidi"/>
        </w:rPr>
        <w:t>p.144</w:t>
      </w:r>
      <w:proofErr w:type="gramStart"/>
      <w:r w:rsidR="00771CF9">
        <w:rPr>
          <w:rFonts w:asciiTheme="majorBidi" w:hAnsiTheme="majorBidi" w:cstheme="majorBidi"/>
        </w:rPr>
        <w:t xml:space="preserve">, </w:t>
      </w:r>
      <w:r w:rsidR="0021345F" w:rsidRPr="0021345F">
        <w:rPr>
          <w:rFonts w:asciiTheme="majorBidi" w:hAnsiTheme="majorBidi" w:cstheme="majorBidi"/>
        </w:rPr>
        <w:t>.</w:t>
      </w:r>
      <w:proofErr w:type="gramEnd"/>
      <w:r w:rsidR="0021345F" w:rsidRPr="0021345F">
        <w:rPr>
          <w:rFonts w:asciiTheme="majorBidi" w:hAnsiTheme="majorBidi" w:cstheme="majorBidi"/>
        </w:rPr>
        <w:t>p.168</w:t>
      </w:r>
      <w:r w:rsidR="0021345F">
        <w:rPr>
          <w:rFonts w:asciiTheme="majorBidi" w:hAnsiTheme="majorBidi" w:cstheme="majorBidi"/>
        </w:rPr>
        <w:t>.</w:t>
      </w:r>
    </w:p>
    <w:p w14:paraId="37D8496E" w14:textId="65E23254" w:rsidR="003B3317" w:rsidRDefault="003B3317" w:rsidP="00AF5568">
      <w:pPr>
        <w:bidi w:val="0"/>
        <w:spacing w:after="0" w:line="240" w:lineRule="auto"/>
        <w:ind w:hanging="340"/>
        <w:rPr>
          <w:rStyle w:val="Hyperlink"/>
          <w:rFonts w:asciiTheme="majorBidi" w:hAnsiTheme="majorBidi" w:cstheme="majorBidi"/>
        </w:rPr>
      </w:pPr>
      <w:bookmarkStart w:id="176" w:name="Gabriella_Sjögren_2007"/>
      <w:bookmarkStart w:id="177" w:name="_Ref43819859"/>
      <w:r w:rsidRPr="00691E39">
        <w:rPr>
          <w:rFonts w:asciiTheme="majorBidi" w:hAnsiTheme="majorBidi" w:cstheme="majorBidi"/>
        </w:rPr>
        <w:t xml:space="preserve">Gabriella </w:t>
      </w:r>
      <w:proofErr w:type="spellStart"/>
      <w:r w:rsidRPr="00691E39">
        <w:rPr>
          <w:rFonts w:asciiTheme="majorBidi" w:hAnsiTheme="majorBidi" w:cstheme="majorBidi"/>
        </w:rPr>
        <w:t>Sjögren</w:t>
      </w:r>
      <w:proofErr w:type="spellEnd"/>
      <w:r w:rsidRPr="00691E39">
        <w:rPr>
          <w:rFonts w:asciiTheme="majorBidi" w:hAnsiTheme="majorBidi" w:cstheme="majorBidi"/>
        </w:rPr>
        <w:t xml:space="preserve"> </w:t>
      </w:r>
      <w:bookmarkEnd w:id="176"/>
      <w:r w:rsidRPr="00691E39">
        <w:rPr>
          <w:rFonts w:asciiTheme="majorBidi" w:hAnsiTheme="majorBidi" w:cstheme="majorBidi"/>
        </w:rPr>
        <w:t>Lindquist</w:t>
      </w:r>
      <w:r w:rsidRPr="008D6740">
        <w:rPr>
          <w:rStyle w:val="Hyperlink"/>
          <w:rFonts w:asciiTheme="majorBidi" w:hAnsiTheme="majorBidi" w:cstheme="majorBidi"/>
          <w:color w:val="auto"/>
          <w:u w:val="none"/>
        </w:rPr>
        <w:t xml:space="preserve">, "Unemployment insurance, social assistance, and activation policy in Sweden", </w:t>
      </w:r>
      <w:proofErr w:type="spellStart"/>
      <w:r w:rsidRPr="008D6740">
        <w:rPr>
          <w:rStyle w:val="Hyperlink"/>
          <w:rFonts w:asciiTheme="majorBidi" w:hAnsiTheme="majorBidi" w:cstheme="majorBidi"/>
          <w:color w:val="auto"/>
          <w:u w:val="none"/>
        </w:rPr>
        <w:t>Implementierung</w:t>
      </w:r>
      <w:proofErr w:type="spellEnd"/>
      <w:r w:rsidRPr="008D6740">
        <w:rPr>
          <w:rStyle w:val="Hyperlink"/>
          <w:rFonts w:asciiTheme="majorBidi" w:hAnsiTheme="majorBidi" w:cstheme="majorBidi"/>
          <w:color w:val="auto"/>
          <w:u w:val="none"/>
        </w:rPr>
        <w:t xml:space="preserve"> the news basic allowance for job seekers, Berlin. </w:t>
      </w:r>
      <w:r w:rsidRPr="008D6740">
        <w:rPr>
          <w:rStyle w:val="Hyperlink"/>
          <w:color w:val="auto"/>
          <w:u w:val="none"/>
        </w:rPr>
        <w:t>17-18 April 2007.</w:t>
      </w:r>
      <w:r w:rsidRPr="008D6740">
        <w:rPr>
          <w:rFonts w:asciiTheme="majorBidi" w:hAnsiTheme="majorBidi" w:cstheme="majorBidi"/>
          <w:sz w:val="18"/>
          <w:szCs w:val="18"/>
        </w:rPr>
        <w:br/>
      </w:r>
      <w:hyperlink r:id="rId15" w:history="1">
        <w:r w:rsidRPr="00FD0097">
          <w:rPr>
            <w:rStyle w:val="Hyperlink"/>
          </w:rPr>
          <w:t>https://www.researchgate.net/publication/266094284</w:t>
        </w:r>
      </w:hyperlink>
      <w:bookmarkEnd w:id="177"/>
    </w:p>
    <w:p w14:paraId="4B395263" w14:textId="37BDA1EC" w:rsidR="003B3317" w:rsidRDefault="003B3317" w:rsidP="00AF5568">
      <w:pPr>
        <w:bidi w:val="0"/>
        <w:spacing w:after="0" w:line="240" w:lineRule="auto"/>
        <w:ind w:hanging="340"/>
        <w:rPr>
          <w:rFonts w:asciiTheme="majorBidi" w:hAnsiTheme="majorBidi" w:cstheme="majorBidi"/>
        </w:rPr>
      </w:pPr>
      <w:bookmarkStart w:id="178" w:name="Tea_Lallukka_2019"/>
      <w:bookmarkStart w:id="179" w:name="_Ref43819871"/>
      <w:r w:rsidRPr="00691E39">
        <w:rPr>
          <w:rFonts w:asciiTheme="majorBidi" w:hAnsiTheme="majorBidi" w:cstheme="majorBidi"/>
        </w:rPr>
        <w:lastRenderedPageBreak/>
        <w:t xml:space="preserve">Tea </w:t>
      </w:r>
      <w:proofErr w:type="spellStart"/>
      <w:r w:rsidRPr="00691E39">
        <w:rPr>
          <w:rFonts w:asciiTheme="majorBidi" w:hAnsiTheme="majorBidi" w:cstheme="majorBidi"/>
        </w:rPr>
        <w:t>Lallukka</w:t>
      </w:r>
      <w:bookmarkEnd w:id="178"/>
      <w:proofErr w:type="spellEnd"/>
      <w:r w:rsidRPr="00691E39">
        <w:rPr>
          <w:rFonts w:asciiTheme="majorBidi" w:hAnsiTheme="majorBidi" w:cstheme="majorBidi"/>
        </w:rPr>
        <w:t xml:space="preserve">, </w:t>
      </w:r>
      <w:proofErr w:type="spellStart"/>
      <w:r w:rsidRPr="00691E39">
        <w:rPr>
          <w:rFonts w:asciiTheme="majorBidi" w:hAnsiTheme="majorBidi" w:cstheme="majorBidi"/>
        </w:rPr>
        <w:t>Martta</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Kerkelä</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Tiina</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Ristikari</w:t>
      </w:r>
      <w:proofErr w:type="spellEnd"/>
      <w:r w:rsidRPr="00691E39">
        <w:rPr>
          <w:rFonts w:asciiTheme="majorBidi" w:hAnsiTheme="majorBidi" w:cstheme="majorBidi"/>
        </w:rPr>
        <w:t xml:space="preserve">, Marko </w:t>
      </w:r>
      <w:proofErr w:type="spellStart"/>
      <w:r w:rsidRPr="00691E39">
        <w:rPr>
          <w:rFonts w:asciiTheme="majorBidi" w:hAnsiTheme="majorBidi" w:cstheme="majorBidi"/>
        </w:rPr>
        <w:t>Merikukkac</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Heikki</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Hiilamo</w:t>
      </w:r>
      <w:proofErr w:type="spellEnd"/>
      <w:r w:rsidRPr="00691E39">
        <w:rPr>
          <w:rFonts w:asciiTheme="majorBidi" w:hAnsiTheme="majorBidi" w:cstheme="majorBidi"/>
        </w:rPr>
        <w:t xml:space="preserve">, Marianna Virtanen, Simon </w:t>
      </w:r>
      <w:proofErr w:type="spellStart"/>
      <w:r w:rsidRPr="00691E39">
        <w:rPr>
          <w:rFonts w:asciiTheme="majorBidi" w:hAnsiTheme="majorBidi" w:cstheme="majorBidi"/>
        </w:rPr>
        <w:t>Øverland</w:t>
      </w:r>
      <w:proofErr w:type="spellEnd"/>
      <w:r w:rsidRPr="00691E39">
        <w:rPr>
          <w:rFonts w:asciiTheme="majorBidi" w:hAnsiTheme="majorBidi" w:cstheme="majorBidi"/>
        </w:rPr>
        <w:t xml:space="preserve">, Mika </w:t>
      </w:r>
      <w:proofErr w:type="spellStart"/>
      <w:r w:rsidRPr="00691E39">
        <w:rPr>
          <w:rFonts w:asciiTheme="majorBidi" w:hAnsiTheme="majorBidi" w:cstheme="majorBidi"/>
        </w:rPr>
        <w:t>Gissler</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Jaana</w:t>
      </w:r>
      <w:proofErr w:type="spellEnd"/>
      <w:r w:rsidRPr="00691E39">
        <w:rPr>
          <w:rFonts w:asciiTheme="majorBidi" w:hAnsiTheme="majorBidi" w:cstheme="majorBidi"/>
        </w:rPr>
        <w:t xml:space="preserve"> I. </w:t>
      </w:r>
      <w:proofErr w:type="spellStart"/>
      <w:r w:rsidRPr="00691E39">
        <w:rPr>
          <w:rFonts w:asciiTheme="majorBidi" w:hAnsiTheme="majorBidi" w:cstheme="majorBidi"/>
        </w:rPr>
        <w:t>Halonen</w:t>
      </w:r>
      <w:proofErr w:type="spellEnd"/>
      <w:r w:rsidRPr="00691E39">
        <w:rPr>
          <w:rFonts w:asciiTheme="majorBidi" w:hAnsiTheme="majorBidi" w:cstheme="majorBidi"/>
        </w:rPr>
        <w:t xml:space="preserve">, "Determinants of long-term unemployment in early adulthood: A Finnish birth cohort study", Volume 8, August 2019, 100410. </w:t>
      </w:r>
      <w:hyperlink r:id="rId16" w:history="1">
        <w:r w:rsidRPr="00691E39">
          <w:rPr>
            <w:rStyle w:val="Hyperlink"/>
            <w:rFonts w:asciiTheme="majorBidi" w:hAnsiTheme="majorBidi" w:cstheme="majorBidi"/>
          </w:rPr>
          <w:t>https://doi.org/10.1016/j.ssmph.2019.100410</w:t>
        </w:r>
      </w:hyperlink>
      <w:bookmarkEnd w:id="179"/>
    </w:p>
    <w:p w14:paraId="711A8BC9" w14:textId="3BD3175F" w:rsidR="003B3317" w:rsidRDefault="003B3317" w:rsidP="00AF5568">
      <w:pPr>
        <w:bidi w:val="0"/>
        <w:spacing w:after="0" w:line="240" w:lineRule="auto"/>
        <w:ind w:hanging="340"/>
        <w:rPr>
          <w:rFonts w:asciiTheme="majorBidi" w:hAnsiTheme="majorBidi" w:cstheme="majorBidi"/>
        </w:rPr>
      </w:pPr>
      <w:bookmarkStart w:id="180" w:name="Unemployment_Rate_OECD"/>
      <w:bookmarkStart w:id="181" w:name="_Ref43819884"/>
      <w:r w:rsidRPr="00691E39">
        <w:rPr>
          <w:rFonts w:asciiTheme="majorBidi" w:hAnsiTheme="majorBidi" w:cstheme="majorBidi"/>
        </w:rPr>
        <w:t>The Unemployment Rate by the OECD</w:t>
      </w:r>
      <w:bookmarkEnd w:id="180"/>
      <w:r w:rsidRPr="00691E39">
        <w:rPr>
          <w:rFonts w:asciiTheme="majorBidi" w:hAnsiTheme="majorBidi" w:cstheme="majorBidi"/>
        </w:rPr>
        <w:t xml:space="preserve">: </w:t>
      </w:r>
      <w:r w:rsidRPr="00691E39">
        <w:rPr>
          <w:rFonts w:asciiTheme="majorBidi" w:hAnsiTheme="majorBidi" w:cstheme="majorBidi"/>
        </w:rPr>
        <w:br/>
      </w:r>
      <w:hyperlink r:id="rId17" w:history="1">
        <w:r w:rsidR="00077F87" w:rsidRPr="00F01C72">
          <w:rPr>
            <w:rStyle w:val="Hyperlink"/>
            <w:rFonts w:asciiTheme="majorBidi" w:hAnsiTheme="majorBidi" w:cstheme="majorBidi"/>
          </w:rPr>
          <w:t>https://data.oecd.org/unemp/unemployment-rate.htm</w:t>
        </w:r>
      </w:hyperlink>
      <w:bookmarkEnd w:id="181"/>
    </w:p>
    <w:p w14:paraId="78408B86" w14:textId="020A2D2C" w:rsidR="003B3317" w:rsidRDefault="003B3317" w:rsidP="00AF5568">
      <w:pPr>
        <w:bidi w:val="0"/>
        <w:spacing w:after="0" w:line="240" w:lineRule="auto"/>
        <w:ind w:hanging="340"/>
        <w:rPr>
          <w:rStyle w:val="Hyperlink"/>
          <w:rFonts w:asciiTheme="majorBidi" w:hAnsiTheme="majorBidi" w:cstheme="majorBidi"/>
        </w:rPr>
      </w:pPr>
      <w:bookmarkStart w:id="182" w:name="IES"/>
      <w:bookmarkStart w:id="183" w:name="_Ref43819943"/>
      <w:r w:rsidRPr="00691E39">
        <w:rPr>
          <w:rFonts w:asciiTheme="majorBidi" w:hAnsiTheme="majorBidi" w:cstheme="majorBidi"/>
        </w:rPr>
        <w:t>The Israeli Employment Service</w:t>
      </w:r>
      <w:bookmarkEnd w:id="182"/>
      <w:r w:rsidRPr="00691E39">
        <w:rPr>
          <w:rFonts w:asciiTheme="majorBidi" w:hAnsiTheme="majorBidi" w:cstheme="majorBidi"/>
        </w:rPr>
        <w:br/>
      </w:r>
      <w:hyperlink r:id="rId18" w:history="1">
        <w:r w:rsidRPr="00691E39">
          <w:rPr>
            <w:rStyle w:val="Hyperlink"/>
            <w:rFonts w:asciiTheme="majorBidi" w:hAnsiTheme="majorBidi" w:cstheme="majorBidi"/>
          </w:rPr>
          <w:t>https://www.taasuka.gov.il/he/About/Pages/default.aspx</w:t>
        </w:r>
      </w:hyperlink>
      <w:bookmarkEnd w:id="183"/>
    </w:p>
    <w:p w14:paraId="562A9B26" w14:textId="6FC03701" w:rsidR="002D478D" w:rsidRDefault="002D478D" w:rsidP="00AF5568">
      <w:pPr>
        <w:bidi w:val="0"/>
        <w:spacing w:after="0" w:line="240" w:lineRule="auto"/>
        <w:ind w:hanging="340"/>
        <w:rPr>
          <w:rFonts w:asciiTheme="majorBidi" w:hAnsiTheme="majorBidi" w:cstheme="majorBidi"/>
        </w:rPr>
      </w:pPr>
      <w:bookmarkStart w:id="184" w:name="Calmfors_1994"/>
      <w:bookmarkStart w:id="185" w:name="Luis_Centeno_2009"/>
      <w:bookmarkStart w:id="186" w:name="_Ref43819979"/>
      <w:proofErr w:type="spellStart"/>
      <w:r w:rsidRPr="002D478D">
        <w:rPr>
          <w:rFonts w:asciiTheme="majorBidi" w:hAnsiTheme="majorBidi" w:cstheme="majorBidi"/>
        </w:rPr>
        <w:t>Calmfors</w:t>
      </w:r>
      <w:bookmarkEnd w:id="184"/>
      <w:proofErr w:type="spellEnd"/>
      <w:r w:rsidRPr="002D478D">
        <w:rPr>
          <w:rFonts w:asciiTheme="majorBidi" w:hAnsiTheme="majorBidi" w:cstheme="majorBidi"/>
        </w:rPr>
        <w:t xml:space="preserve">, L. Active </w:t>
      </w:r>
      <w:proofErr w:type="spellStart"/>
      <w:r w:rsidRPr="002D478D">
        <w:rPr>
          <w:rFonts w:asciiTheme="majorBidi" w:hAnsiTheme="majorBidi" w:cstheme="majorBidi"/>
        </w:rPr>
        <w:t>labour</w:t>
      </w:r>
      <w:proofErr w:type="spellEnd"/>
      <w:r w:rsidRPr="002D478D">
        <w:rPr>
          <w:rFonts w:asciiTheme="majorBidi" w:hAnsiTheme="majorBidi" w:cstheme="majorBidi"/>
        </w:rPr>
        <w:t xml:space="preserve"> market policy and unemployment: a framework for the analysis of crucial design features, OECD Economic Studies, 1994</w:t>
      </w:r>
      <w:r>
        <w:rPr>
          <w:rFonts w:asciiTheme="majorBidi" w:hAnsiTheme="majorBidi" w:cstheme="majorBidi"/>
        </w:rPr>
        <w:t xml:space="preserve">. </w:t>
      </w:r>
    </w:p>
    <w:p w14:paraId="220A5E5F" w14:textId="1528B814" w:rsidR="003B3317" w:rsidRPr="00691E39" w:rsidRDefault="003B3317" w:rsidP="002D478D">
      <w:pPr>
        <w:bidi w:val="0"/>
        <w:spacing w:after="0" w:line="240" w:lineRule="auto"/>
        <w:ind w:hanging="340"/>
        <w:rPr>
          <w:rFonts w:asciiTheme="majorBidi" w:hAnsiTheme="majorBidi" w:cstheme="majorBidi"/>
          <w:i/>
          <w:iCs/>
        </w:rPr>
      </w:pPr>
      <w:r w:rsidRPr="00691E39">
        <w:rPr>
          <w:rFonts w:asciiTheme="majorBidi" w:hAnsiTheme="majorBidi" w:cstheme="majorBidi"/>
        </w:rPr>
        <w:t>Luis Centeno</w:t>
      </w:r>
      <w:bookmarkEnd w:id="185"/>
      <w:r w:rsidRPr="00691E39">
        <w:rPr>
          <w:rFonts w:asciiTheme="majorBidi" w:hAnsiTheme="majorBidi" w:cstheme="majorBidi"/>
        </w:rPr>
        <w:t>, Mário Centeno, Álvaro A. Novo, "</w:t>
      </w:r>
      <w:r w:rsidRPr="00691E39">
        <w:rPr>
          <w:rFonts w:asciiTheme="majorBidi" w:hAnsiTheme="majorBidi" w:cstheme="majorBidi"/>
          <w:i/>
          <w:iCs/>
        </w:rPr>
        <w:t>Evaluating job-search programs for old and young individuals</w:t>
      </w:r>
      <w:r w:rsidRPr="00691E39">
        <w:rPr>
          <w:rFonts w:asciiTheme="majorBidi" w:hAnsiTheme="majorBidi" w:cstheme="majorBidi"/>
          <w:i/>
          <w:iCs/>
          <w:rtl/>
        </w:rPr>
        <w:t>:</w:t>
      </w:r>
      <w:r w:rsidRPr="00691E39">
        <w:rPr>
          <w:rFonts w:asciiTheme="majorBidi" w:hAnsiTheme="majorBidi" w:cstheme="majorBidi"/>
          <w:i/>
          <w:iCs/>
        </w:rPr>
        <w:t xml:space="preserve"> Heterogeneous impact on unemployment duration</w:t>
      </w:r>
      <w:r w:rsidRPr="00691E39">
        <w:rPr>
          <w:rFonts w:asciiTheme="majorBidi" w:hAnsiTheme="majorBidi" w:cstheme="majorBidi"/>
        </w:rPr>
        <w:t xml:space="preserve">", </w:t>
      </w:r>
      <w:proofErr w:type="spellStart"/>
      <w:r w:rsidRPr="00691E39">
        <w:rPr>
          <w:rFonts w:asciiTheme="majorBidi" w:hAnsiTheme="majorBidi" w:cstheme="majorBidi"/>
        </w:rPr>
        <w:t>Labour</w:t>
      </w:r>
      <w:proofErr w:type="spellEnd"/>
      <w:r w:rsidRPr="00691E39">
        <w:rPr>
          <w:rFonts w:asciiTheme="majorBidi" w:hAnsiTheme="majorBidi" w:cstheme="majorBidi"/>
        </w:rPr>
        <w:t xml:space="preserve"> Economics 16, (2009) 12–25, </w:t>
      </w:r>
      <w:hyperlink r:id="rId19" w:tgtFrame="_blank" w:tooltip="Persistent link using digital object identifier" w:history="1">
        <w:r w:rsidRPr="00691E39">
          <w:rPr>
            <w:rStyle w:val="Hyperlink"/>
            <w:rFonts w:ascii="Arial" w:hAnsi="Arial" w:cs="Arial"/>
            <w:color w:val="0C7DBB"/>
            <w:sz w:val="21"/>
            <w:szCs w:val="21"/>
          </w:rPr>
          <w:t>https://doi.org/10.1016/j.labeco.2008.02.004</w:t>
        </w:r>
      </w:hyperlink>
      <w:bookmarkEnd w:id="186"/>
    </w:p>
    <w:p w14:paraId="27CA0112" w14:textId="1C68012C" w:rsidR="003B3317" w:rsidRPr="00540C1F" w:rsidRDefault="003B3317" w:rsidP="00540C1F">
      <w:pPr>
        <w:bidi w:val="0"/>
        <w:spacing w:after="0" w:line="240" w:lineRule="auto"/>
        <w:ind w:hanging="340"/>
        <w:rPr>
          <w:rFonts w:asciiTheme="majorBidi" w:hAnsiTheme="majorBidi" w:cstheme="majorBidi"/>
        </w:rPr>
      </w:pPr>
      <w:bookmarkStart w:id="187" w:name="EURES"/>
      <w:bookmarkStart w:id="188" w:name="_Ref43819993"/>
      <w:r w:rsidRPr="00691E39">
        <w:rPr>
          <w:rFonts w:asciiTheme="majorBidi" w:hAnsiTheme="majorBidi" w:cstheme="majorBidi"/>
        </w:rPr>
        <w:t xml:space="preserve">EURES </w:t>
      </w:r>
      <w:bookmarkEnd w:id="187"/>
      <w:r w:rsidRPr="00691E39">
        <w:rPr>
          <w:rFonts w:asciiTheme="majorBidi" w:hAnsiTheme="majorBidi" w:cstheme="majorBidi"/>
        </w:rPr>
        <w:t>- The European Job Mobility Portal</w:t>
      </w:r>
      <w:r w:rsidRPr="00691E39">
        <w:rPr>
          <w:rFonts w:asciiTheme="majorBidi" w:hAnsiTheme="majorBidi" w:cstheme="majorBidi"/>
        </w:rPr>
        <w:br/>
      </w:r>
      <w:hyperlink r:id="rId20" w:history="1">
        <w:r w:rsidRPr="00691E39">
          <w:rPr>
            <w:rStyle w:val="Hyperlink"/>
            <w:rFonts w:asciiTheme="majorBidi" w:hAnsiTheme="majorBidi" w:cstheme="majorBidi"/>
          </w:rPr>
          <w:t>https://ec.europa.eu/eures/public/en/homepage</w:t>
        </w:r>
      </w:hyperlink>
      <w:bookmarkEnd w:id="188"/>
    </w:p>
    <w:p w14:paraId="2428FBA1" w14:textId="492CE74A" w:rsidR="00A340E7" w:rsidRPr="003D7B46" w:rsidRDefault="003B3317" w:rsidP="00540C1F">
      <w:pPr>
        <w:bidi w:val="0"/>
        <w:spacing w:after="0" w:line="240" w:lineRule="auto"/>
        <w:ind w:hanging="340"/>
      </w:pPr>
      <w:bookmarkStart w:id="189" w:name="Yan_DI_China"/>
      <w:bookmarkStart w:id="190" w:name="_Ref43820007"/>
      <w:r w:rsidRPr="00691E39">
        <w:rPr>
          <w:rFonts w:asciiTheme="majorBidi" w:hAnsiTheme="majorBidi" w:cstheme="majorBidi"/>
        </w:rPr>
        <w:t>Yan DI,</w:t>
      </w:r>
      <w:bookmarkEnd w:id="189"/>
      <w:r w:rsidRPr="00691E39">
        <w:rPr>
          <w:rFonts w:asciiTheme="majorBidi" w:hAnsiTheme="majorBidi" w:cstheme="majorBidi"/>
        </w:rPr>
        <w:t xml:space="preserve"> "</w:t>
      </w:r>
      <w:r w:rsidRPr="00691E39">
        <w:rPr>
          <w:rFonts w:asciiTheme="majorBidi" w:hAnsiTheme="majorBidi" w:cstheme="majorBidi"/>
          <w:i/>
          <w:iCs/>
        </w:rPr>
        <w:t>China’s Employment Policies and Strategies"</w:t>
      </w:r>
      <w:r w:rsidRPr="00691E39">
        <w:rPr>
          <w:rFonts w:asciiTheme="majorBidi" w:hAnsiTheme="majorBidi" w:cstheme="majorBidi"/>
        </w:rPr>
        <w:t xml:space="preserve">, Chinese Academy of </w:t>
      </w:r>
      <w:proofErr w:type="spellStart"/>
      <w:r w:rsidRPr="00691E39">
        <w:rPr>
          <w:rFonts w:asciiTheme="majorBidi" w:hAnsiTheme="majorBidi" w:cstheme="majorBidi"/>
        </w:rPr>
        <w:t>Labour</w:t>
      </w:r>
      <w:proofErr w:type="spellEnd"/>
      <w:r w:rsidRPr="00691E39">
        <w:rPr>
          <w:rFonts w:asciiTheme="majorBidi" w:hAnsiTheme="majorBidi" w:cstheme="majorBidi"/>
        </w:rPr>
        <w:t xml:space="preserve"> and Social Security, Ministry of </w:t>
      </w:r>
      <w:proofErr w:type="spellStart"/>
      <w:r w:rsidRPr="00691E39">
        <w:rPr>
          <w:rFonts w:asciiTheme="majorBidi" w:hAnsiTheme="majorBidi" w:cstheme="majorBidi"/>
        </w:rPr>
        <w:t>Labour</w:t>
      </w:r>
      <w:proofErr w:type="spellEnd"/>
      <w:r w:rsidRPr="00691E39">
        <w:rPr>
          <w:rFonts w:asciiTheme="majorBidi" w:hAnsiTheme="majorBidi" w:cstheme="majorBidi"/>
        </w:rPr>
        <w:t xml:space="preserve"> and Social Security, </w:t>
      </w:r>
      <w:proofErr w:type="spellStart"/>
      <w:r w:rsidRPr="00691E39">
        <w:rPr>
          <w:rFonts w:asciiTheme="majorBidi" w:hAnsiTheme="majorBidi" w:cstheme="majorBidi"/>
        </w:rPr>
        <w:t>P.R.China</w:t>
      </w:r>
      <w:proofErr w:type="spellEnd"/>
      <w:r w:rsidRPr="00691E39">
        <w:rPr>
          <w:rFonts w:asciiTheme="majorBidi" w:hAnsiTheme="majorBidi" w:cstheme="majorBidi"/>
        </w:rPr>
        <w:t>,</w:t>
      </w:r>
      <w:r w:rsidR="00643361">
        <w:rPr>
          <w:rFonts w:asciiTheme="majorBidi" w:hAnsiTheme="majorBidi" w:cstheme="majorBidi"/>
        </w:rPr>
        <w:t xml:space="preserve"> 2006</w:t>
      </w:r>
      <w:r w:rsidRPr="00691E39">
        <w:rPr>
          <w:rFonts w:asciiTheme="majorBidi" w:hAnsiTheme="majorBidi" w:cstheme="majorBidi"/>
        </w:rPr>
        <w:t xml:space="preserve"> </w:t>
      </w:r>
      <w:hyperlink r:id="rId21" w:history="1">
        <w:r>
          <w:rPr>
            <w:rStyle w:val="Hyperlink"/>
          </w:rPr>
          <w:t>http://www.oecd.org/els/emp/37865430.pdf</w:t>
        </w:r>
      </w:hyperlink>
      <w:bookmarkEnd w:id="190"/>
    </w:p>
    <w:p w14:paraId="5D29082F" w14:textId="520911D2" w:rsidR="003B3317" w:rsidRDefault="003B3317" w:rsidP="00AF5568">
      <w:pPr>
        <w:bidi w:val="0"/>
        <w:spacing w:after="0" w:line="240" w:lineRule="auto"/>
        <w:ind w:hanging="340"/>
      </w:pPr>
      <w:bookmarkStart w:id="191" w:name="Martin_2014"/>
      <w:bookmarkStart w:id="192" w:name="_Ref43820020"/>
      <w:r w:rsidRPr="00A95B39">
        <w:t xml:space="preserve">John P. Martin </w:t>
      </w:r>
      <w:bookmarkEnd w:id="191"/>
      <w:r w:rsidRPr="00A95B39">
        <w:t xml:space="preserve">" </w:t>
      </w:r>
      <w:r w:rsidRPr="00691E39">
        <w:rPr>
          <w:i/>
          <w:iCs/>
        </w:rPr>
        <w:t xml:space="preserve">Activation and Active </w:t>
      </w:r>
      <w:proofErr w:type="spellStart"/>
      <w:r w:rsidRPr="00691E39">
        <w:rPr>
          <w:i/>
          <w:iCs/>
        </w:rPr>
        <w:t>Labour</w:t>
      </w:r>
      <w:proofErr w:type="spellEnd"/>
      <w:r w:rsidRPr="00691E39">
        <w:rPr>
          <w:i/>
          <w:iCs/>
        </w:rPr>
        <w:t xml:space="preserve"> Market Policies in OECD Countries- Stylized Facts and Evidence on their Effectiveness</w:t>
      </w:r>
      <w:r w:rsidRPr="00A95B39">
        <w:t xml:space="preserve">", Geary Institute, University College Dublin and IZA, </w:t>
      </w:r>
      <w:r>
        <w:t xml:space="preserve">June </w:t>
      </w:r>
      <w:r w:rsidRPr="00A95B39">
        <w:t>2014.</w:t>
      </w:r>
      <w:r>
        <w:t xml:space="preserve"> </w:t>
      </w:r>
      <w:hyperlink r:id="rId22" w:history="1">
        <w:r>
          <w:rPr>
            <w:rStyle w:val="Hyperlink"/>
          </w:rPr>
          <w:t>http://ftp.iza.org/pp84.pdf</w:t>
        </w:r>
      </w:hyperlink>
      <w:bookmarkEnd w:id="192"/>
    </w:p>
    <w:p w14:paraId="52578584" w14:textId="6DE93DAD" w:rsidR="003B3317" w:rsidRDefault="003B3317" w:rsidP="00AF5568">
      <w:pPr>
        <w:bidi w:val="0"/>
        <w:spacing w:after="0" w:line="240" w:lineRule="auto"/>
        <w:ind w:hanging="340"/>
        <w:rPr>
          <w:rFonts w:asciiTheme="majorBidi" w:hAnsiTheme="majorBidi" w:cstheme="majorBidi"/>
        </w:rPr>
      </w:pPr>
      <w:bookmarkStart w:id="193" w:name="Benjamin_Crost_2016"/>
      <w:bookmarkStart w:id="194" w:name="_Ref43820032"/>
      <w:r w:rsidRPr="00691E39">
        <w:rPr>
          <w:rFonts w:asciiTheme="majorBidi" w:hAnsiTheme="majorBidi" w:cstheme="majorBidi"/>
        </w:rPr>
        <w:t xml:space="preserve">Benjamin </w:t>
      </w:r>
      <w:proofErr w:type="spellStart"/>
      <w:r w:rsidRPr="00691E39">
        <w:rPr>
          <w:rFonts w:asciiTheme="majorBidi" w:hAnsiTheme="majorBidi" w:cstheme="majorBidi"/>
        </w:rPr>
        <w:t>Crost</w:t>
      </w:r>
      <w:bookmarkEnd w:id="193"/>
      <w:proofErr w:type="spellEnd"/>
      <w:r w:rsidRPr="00691E39">
        <w:rPr>
          <w:rFonts w:asciiTheme="majorBidi" w:hAnsiTheme="majorBidi" w:cstheme="majorBidi"/>
        </w:rPr>
        <w:t xml:space="preserve">, </w:t>
      </w:r>
      <w:r w:rsidRPr="00691E39">
        <w:rPr>
          <w:rFonts w:asciiTheme="majorBidi" w:hAnsiTheme="majorBidi" w:cstheme="majorBidi"/>
          <w:i/>
          <w:iCs/>
        </w:rPr>
        <w:t>"Can workfare programs offset the negative effect of unemployment on subjective well-being?",</w:t>
      </w:r>
      <w:r w:rsidRPr="00691E39">
        <w:rPr>
          <w:rFonts w:asciiTheme="majorBidi" w:hAnsiTheme="majorBidi" w:cstheme="majorBidi"/>
        </w:rPr>
        <w:t xml:space="preserve"> </w:t>
      </w:r>
      <w:r w:rsidRPr="00691E39">
        <w:rPr>
          <w:rFonts w:asciiTheme="majorBidi" w:hAnsiTheme="majorBidi" w:cstheme="majorBidi"/>
          <w:i/>
          <w:iCs/>
        </w:rPr>
        <w:t>Economics Letters</w:t>
      </w:r>
      <w:r w:rsidRPr="00691E39">
        <w:rPr>
          <w:rFonts w:asciiTheme="majorBidi" w:hAnsiTheme="majorBidi" w:cstheme="majorBidi"/>
        </w:rPr>
        <w:t xml:space="preserve">, Volume 140, March 2016, Pages 42-47. </w:t>
      </w:r>
      <w:hyperlink r:id="rId23" w:history="1">
        <w:r w:rsidRPr="00691E39">
          <w:rPr>
            <w:rStyle w:val="Hyperlink"/>
            <w:rFonts w:asciiTheme="majorBidi" w:hAnsiTheme="majorBidi" w:cstheme="majorBidi"/>
          </w:rPr>
          <w:t>http://dx.doi.org/10.1016/j.econlet.2015.12.007</w:t>
        </w:r>
      </w:hyperlink>
      <w:bookmarkEnd w:id="194"/>
    </w:p>
    <w:p w14:paraId="27F00724" w14:textId="77777777" w:rsidR="00A340E7" w:rsidRPr="00077F87" w:rsidRDefault="00A340E7" w:rsidP="00A340E7">
      <w:pPr>
        <w:bidi w:val="0"/>
        <w:spacing w:after="0" w:line="240" w:lineRule="auto"/>
        <w:ind w:hanging="340"/>
        <w:rPr>
          <w:rFonts w:asciiTheme="majorBidi" w:hAnsiTheme="majorBidi" w:cstheme="majorBidi"/>
        </w:rPr>
      </w:pPr>
    </w:p>
    <w:p w14:paraId="4FBF85CB" w14:textId="677C7980" w:rsidR="003B3317" w:rsidRDefault="003B3317" w:rsidP="00AF5568">
      <w:pPr>
        <w:bidi w:val="0"/>
        <w:spacing w:after="0" w:line="240" w:lineRule="auto"/>
        <w:ind w:hanging="340"/>
        <w:rPr>
          <w:rFonts w:asciiTheme="majorBidi" w:hAnsiTheme="majorBidi" w:cstheme="majorBidi"/>
        </w:rPr>
      </w:pPr>
      <w:bookmarkStart w:id="195" w:name="Signe_Hald_Andersen_2011"/>
      <w:bookmarkStart w:id="196" w:name="_Ref43820051"/>
      <w:r w:rsidRPr="00691E39">
        <w:rPr>
          <w:rFonts w:asciiTheme="majorBidi" w:hAnsiTheme="majorBidi" w:cstheme="majorBidi"/>
        </w:rPr>
        <w:t xml:space="preserve">Signe </w:t>
      </w:r>
      <w:proofErr w:type="spellStart"/>
      <w:r w:rsidRPr="00691E39">
        <w:rPr>
          <w:rFonts w:asciiTheme="majorBidi" w:hAnsiTheme="majorBidi" w:cstheme="majorBidi"/>
        </w:rPr>
        <w:t>Hald</w:t>
      </w:r>
      <w:proofErr w:type="spellEnd"/>
      <w:r w:rsidRPr="00691E39">
        <w:rPr>
          <w:rFonts w:asciiTheme="majorBidi" w:hAnsiTheme="majorBidi" w:cstheme="majorBidi"/>
        </w:rPr>
        <w:t xml:space="preserve"> Andersen</w:t>
      </w:r>
      <w:bookmarkEnd w:id="195"/>
      <w:r w:rsidRPr="00691E39">
        <w:rPr>
          <w:rFonts w:asciiTheme="majorBidi" w:hAnsiTheme="majorBidi" w:cstheme="majorBidi"/>
        </w:rPr>
        <w:t>, "</w:t>
      </w:r>
      <w:r w:rsidRPr="00691E39">
        <w:rPr>
          <w:rFonts w:asciiTheme="majorBidi" w:hAnsiTheme="majorBidi" w:cstheme="majorBidi"/>
          <w:i/>
          <w:iCs/>
        </w:rPr>
        <w:t>Exiting unemployment: How do program effects depend on individual coping strategies?"</w:t>
      </w:r>
      <w:r w:rsidRPr="00691E39">
        <w:rPr>
          <w:rFonts w:asciiTheme="majorBidi" w:hAnsiTheme="majorBidi" w:cstheme="majorBidi"/>
        </w:rPr>
        <w:t>, Journal of Economic Psychology 32, (2011) 248–258.</w:t>
      </w:r>
      <w:r w:rsidRPr="00691E39">
        <w:rPr>
          <w:rFonts w:asciiTheme="majorBidi" w:hAnsiTheme="majorBidi" w:cstheme="majorBidi"/>
        </w:rPr>
        <w:br/>
      </w:r>
      <w:hyperlink r:id="rId24" w:history="1">
        <w:r w:rsidRPr="00691E39">
          <w:rPr>
            <w:rStyle w:val="Hyperlink"/>
            <w:rFonts w:asciiTheme="majorBidi" w:hAnsiTheme="majorBidi" w:cstheme="majorBidi"/>
          </w:rPr>
          <w:t>https://doi.org/10.1016/j.joep.2010.01.013</w:t>
        </w:r>
      </w:hyperlink>
      <w:bookmarkEnd w:id="196"/>
    </w:p>
    <w:p w14:paraId="24001D4A" w14:textId="7D0CE3F9" w:rsidR="003B3317" w:rsidRDefault="003B3317" w:rsidP="00AF5568">
      <w:pPr>
        <w:bidi w:val="0"/>
        <w:spacing w:after="0" w:line="240" w:lineRule="auto"/>
        <w:ind w:hanging="340"/>
        <w:rPr>
          <w:rFonts w:asciiTheme="majorBidi" w:hAnsiTheme="majorBidi" w:cstheme="majorBidi"/>
        </w:rPr>
      </w:pPr>
      <w:bookmarkStart w:id="197" w:name="Head_of_Publications_Service_2000"/>
      <w:bookmarkStart w:id="198" w:name="_Ref43820065"/>
      <w:r w:rsidRPr="00691E39">
        <w:rPr>
          <w:rFonts w:asciiTheme="majorBidi" w:hAnsiTheme="majorBidi" w:cstheme="majorBidi"/>
        </w:rPr>
        <w:t>Head of Publications Service</w:t>
      </w:r>
      <w:bookmarkEnd w:id="197"/>
      <w:r w:rsidRPr="00691E39">
        <w:rPr>
          <w:rFonts w:asciiTheme="majorBidi" w:hAnsiTheme="majorBidi" w:cstheme="majorBidi"/>
        </w:rPr>
        <w:t xml:space="preserve">, OECD Publications Service, </w:t>
      </w:r>
      <w:r w:rsidRPr="00691E39">
        <w:rPr>
          <w:rFonts w:asciiTheme="majorBidi" w:hAnsiTheme="majorBidi" w:cstheme="majorBidi"/>
          <w:i/>
          <w:iCs/>
        </w:rPr>
        <w:t>"The Public Employment Service in The United States"</w:t>
      </w:r>
      <w:r w:rsidRPr="00691E39">
        <w:rPr>
          <w:rFonts w:asciiTheme="majorBidi" w:hAnsiTheme="majorBidi" w:cstheme="majorBidi"/>
        </w:rPr>
        <w:t xml:space="preserve">, 2000. </w:t>
      </w:r>
      <w:hyperlink r:id="rId25" w:history="1">
        <w:r>
          <w:rPr>
            <w:rStyle w:val="Hyperlink"/>
          </w:rPr>
          <w:t>http://www.oecd.org/employment/emp/thepublicemploymentserviceintheunitedstates.htm</w:t>
        </w:r>
      </w:hyperlink>
      <w:bookmarkEnd w:id="198"/>
    </w:p>
    <w:p w14:paraId="7A45CA8B" w14:textId="21972AC8" w:rsidR="003B3317" w:rsidRDefault="003B3317" w:rsidP="00AF5568">
      <w:pPr>
        <w:bidi w:val="0"/>
        <w:spacing w:after="0" w:line="240" w:lineRule="auto"/>
        <w:ind w:hanging="340"/>
        <w:rPr>
          <w:rFonts w:asciiTheme="majorBidi" w:hAnsiTheme="majorBidi" w:cstheme="majorBidi"/>
        </w:rPr>
      </w:pPr>
      <w:bookmarkStart w:id="199" w:name="Book_1979"/>
      <w:bookmarkStart w:id="200" w:name="_Ref43820078"/>
      <w:r w:rsidRPr="00691E39">
        <w:rPr>
          <w:rFonts w:asciiTheme="majorBidi" w:hAnsiTheme="majorBidi" w:cstheme="majorBidi"/>
        </w:rPr>
        <w:t>The United States</w:t>
      </w:r>
      <w:bookmarkEnd w:id="199"/>
      <w:r w:rsidRPr="00691E39">
        <w:rPr>
          <w:rFonts w:asciiTheme="majorBidi" w:hAnsiTheme="majorBidi" w:cstheme="majorBidi"/>
        </w:rPr>
        <w:t>. Congress. House. Committee on Education and Labor. Subcommittee on Employment Opportunities, "</w:t>
      </w:r>
      <w:r w:rsidRPr="00691E39">
        <w:rPr>
          <w:rFonts w:asciiTheme="majorBidi" w:hAnsiTheme="majorBidi" w:cstheme="majorBidi"/>
          <w:i/>
          <w:iCs/>
        </w:rPr>
        <w:t>Welfare jobs legislation: hearing before the Subcommittee on Employment Opportunities of the Committee on Education and Labor, House of Representatives; Ninety-sixth Congress, first[-second] session, on H.R. 4425 ... H.R. 4426,</w:t>
      </w:r>
      <w:r w:rsidRPr="00691E39">
        <w:rPr>
          <w:rFonts w:asciiTheme="majorBidi" w:hAnsiTheme="majorBidi" w:cstheme="majorBidi"/>
        </w:rPr>
        <w:t xml:space="preserve"> 1979-1980, page 66-67. </w:t>
      </w:r>
      <w:hyperlink r:id="rId26" w:anchor="v=onepage&amp;q&amp;f=false" w:history="1">
        <w:r>
          <w:rPr>
            <w:rStyle w:val="Hyperlink"/>
          </w:rPr>
          <w:t>https://books.google.co.il/books?id=zrBTKOmLgUsC&amp;printsec=frontcover&amp;hl=iw&amp;source=gbs_ge_summary_r&amp;cad=0#v=onepage&amp;q&amp;f=false</w:t>
        </w:r>
      </w:hyperlink>
      <w:bookmarkEnd w:id="200"/>
    </w:p>
    <w:p w14:paraId="3A54219A" w14:textId="218DB991" w:rsidR="003B3317" w:rsidRDefault="003B3317" w:rsidP="00AF5568">
      <w:pPr>
        <w:bidi w:val="0"/>
        <w:spacing w:after="0" w:line="240" w:lineRule="auto"/>
        <w:ind w:hanging="340"/>
        <w:rPr>
          <w:rFonts w:asciiTheme="majorBidi" w:hAnsiTheme="majorBidi" w:cstheme="majorBidi"/>
          <w:i/>
          <w:iCs/>
        </w:rPr>
      </w:pPr>
      <w:bookmarkStart w:id="201" w:name="Taub_Center_Staff_2012"/>
      <w:bookmarkStart w:id="202" w:name="_Ref43820090"/>
      <w:r w:rsidRPr="00691E39">
        <w:rPr>
          <w:rFonts w:asciiTheme="majorBidi" w:hAnsiTheme="majorBidi" w:cstheme="majorBidi"/>
        </w:rPr>
        <w:t>Taub Center Staff</w:t>
      </w:r>
      <w:bookmarkEnd w:id="201"/>
      <w:r w:rsidRPr="00691E39">
        <w:rPr>
          <w:rFonts w:asciiTheme="majorBidi" w:hAnsiTheme="majorBidi" w:cstheme="majorBidi"/>
        </w:rPr>
        <w:t xml:space="preserve">, </w:t>
      </w:r>
      <w:r w:rsidRPr="00691E39">
        <w:rPr>
          <w:rFonts w:asciiTheme="majorBidi" w:hAnsiTheme="majorBidi" w:cstheme="majorBidi"/>
          <w:i/>
          <w:iCs/>
        </w:rPr>
        <w:t>"Arab Israeli Unemployment Much Higher than Previously Thought"</w:t>
      </w:r>
      <w:r w:rsidRPr="00691E39">
        <w:rPr>
          <w:rFonts w:asciiTheme="majorBidi" w:hAnsiTheme="majorBidi" w:cstheme="majorBidi"/>
        </w:rPr>
        <w:t>, Bulletin Articles December 02, 2012.</w:t>
      </w:r>
      <w:r w:rsidRPr="00691E39">
        <w:rPr>
          <w:rFonts w:asciiTheme="majorBidi" w:hAnsiTheme="majorBidi" w:cstheme="majorBidi"/>
          <w:i/>
          <w:iCs/>
        </w:rPr>
        <w:t xml:space="preserve"> </w:t>
      </w:r>
      <w:hyperlink r:id="rId27" w:history="1">
        <w:r>
          <w:rPr>
            <w:rStyle w:val="Hyperlink"/>
          </w:rPr>
          <w:t>http://taubcenter.org.il/arab-israeli-unemployment-much-higher-than-previously-thought-2/</w:t>
        </w:r>
      </w:hyperlink>
      <w:bookmarkEnd w:id="202"/>
    </w:p>
    <w:p w14:paraId="52EDDCE8" w14:textId="1644856E" w:rsidR="003B3317" w:rsidRDefault="003B3317" w:rsidP="00AF5568">
      <w:pPr>
        <w:bidi w:val="0"/>
        <w:spacing w:after="0" w:line="240" w:lineRule="auto"/>
        <w:ind w:hanging="340"/>
        <w:rPr>
          <w:rFonts w:asciiTheme="majorBidi" w:hAnsiTheme="majorBidi" w:cstheme="majorBidi"/>
        </w:rPr>
      </w:pPr>
      <w:bookmarkStart w:id="203" w:name="Miaari_2008"/>
      <w:bookmarkStart w:id="204" w:name="_Ref43820101"/>
      <w:r w:rsidRPr="00691E39">
        <w:rPr>
          <w:rFonts w:asciiTheme="majorBidi" w:hAnsiTheme="majorBidi" w:cstheme="majorBidi"/>
        </w:rPr>
        <w:t xml:space="preserve">Sami </w:t>
      </w:r>
      <w:proofErr w:type="spellStart"/>
      <w:r w:rsidRPr="00691E39">
        <w:rPr>
          <w:rFonts w:asciiTheme="majorBidi" w:hAnsiTheme="majorBidi" w:cstheme="majorBidi"/>
        </w:rPr>
        <w:t>Miaari</w:t>
      </w:r>
      <w:proofErr w:type="spellEnd"/>
      <w:r w:rsidRPr="00691E39">
        <w:rPr>
          <w:rFonts w:asciiTheme="majorBidi" w:hAnsiTheme="majorBidi" w:cstheme="majorBidi"/>
        </w:rPr>
        <w:t xml:space="preserve">, </w:t>
      </w:r>
      <w:bookmarkEnd w:id="203"/>
      <w:r w:rsidRPr="00691E39">
        <w:rPr>
          <w:rFonts w:asciiTheme="majorBidi" w:hAnsiTheme="majorBidi" w:cstheme="majorBidi"/>
          <w:i/>
          <w:iCs/>
        </w:rPr>
        <w:t xml:space="preserve">"The Dynamics of Unemployment among the Arabs in Israel: Evidence from Panel Data", </w:t>
      </w:r>
      <w:r w:rsidRPr="00691E39">
        <w:rPr>
          <w:rFonts w:asciiTheme="majorBidi" w:hAnsiTheme="majorBidi" w:cstheme="majorBidi"/>
        </w:rPr>
        <w:t xml:space="preserve">October 2008. </w:t>
      </w:r>
      <w:hyperlink r:id="rId28" w:history="1">
        <w:r w:rsidRPr="00691E39">
          <w:rPr>
            <w:rStyle w:val="Hyperlink"/>
            <w:rFonts w:asciiTheme="majorBidi" w:hAnsiTheme="majorBidi" w:cstheme="majorBidi"/>
          </w:rPr>
          <w:t>https://www.researchgate.net/publication/318723797</w:t>
        </w:r>
      </w:hyperlink>
      <w:bookmarkEnd w:id="204"/>
    </w:p>
    <w:p w14:paraId="6BBA1981" w14:textId="52B072F6" w:rsidR="003B3317" w:rsidRDefault="003B3317" w:rsidP="00AF5568">
      <w:pPr>
        <w:bidi w:val="0"/>
        <w:spacing w:after="0" w:line="240" w:lineRule="auto"/>
        <w:ind w:hanging="340"/>
        <w:rPr>
          <w:rFonts w:asciiTheme="majorBidi" w:hAnsiTheme="majorBidi" w:cstheme="majorBidi"/>
        </w:rPr>
      </w:pPr>
      <w:bookmarkStart w:id="205" w:name="Avishai_Benish_Wisconsin"/>
      <w:bookmarkStart w:id="206" w:name="_Ref43820116"/>
      <w:proofErr w:type="spellStart"/>
      <w:r w:rsidRPr="00691E39">
        <w:rPr>
          <w:rFonts w:asciiTheme="majorBidi" w:hAnsiTheme="majorBidi" w:cstheme="majorBidi"/>
        </w:rPr>
        <w:t>Avishai</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Benish</w:t>
      </w:r>
      <w:bookmarkEnd w:id="205"/>
      <w:proofErr w:type="spellEnd"/>
      <w:r w:rsidRPr="00691E39">
        <w:rPr>
          <w:rFonts w:asciiTheme="majorBidi" w:hAnsiTheme="majorBidi" w:cstheme="majorBidi"/>
        </w:rPr>
        <w:t xml:space="preserve">, </w:t>
      </w:r>
      <w:r w:rsidRPr="00691E39">
        <w:rPr>
          <w:rFonts w:asciiTheme="majorBidi" w:hAnsiTheme="majorBidi" w:cstheme="majorBidi"/>
          <w:i/>
          <w:iCs/>
        </w:rPr>
        <w:t>"Wisconsin program implementation in Israel"</w:t>
      </w:r>
      <w:r w:rsidR="00D11DCB">
        <w:rPr>
          <w:rFonts w:asciiTheme="majorBidi" w:hAnsiTheme="majorBidi" w:cstheme="majorBidi"/>
        </w:rPr>
        <w:t>, July 4</w:t>
      </w:r>
      <w:r w:rsidR="00D11DCB" w:rsidRPr="00D11DCB">
        <w:rPr>
          <w:rFonts w:asciiTheme="majorBidi" w:hAnsiTheme="majorBidi" w:cstheme="majorBidi"/>
          <w:vertAlign w:val="superscript"/>
        </w:rPr>
        <w:t>th</w:t>
      </w:r>
      <w:r w:rsidR="00311FD5">
        <w:rPr>
          <w:rFonts w:asciiTheme="majorBidi" w:hAnsiTheme="majorBidi" w:cstheme="majorBidi"/>
        </w:rPr>
        <w:t>,</w:t>
      </w:r>
      <w:r w:rsidR="00D11DCB">
        <w:rPr>
          <w:rFonts w:asciiTheme="majorBidi" w:hAnsiTheme="majorBidi" w:cstheme="majorBidi"/>
        </w:rPr>
        <w:t xml:space="preserve"> 2006</w:t>
      </w:r>
      <w:r w:rsidRPr="00691E39">
        <w:rPr>
          <w:rFonts w:asciiTheme="majorBidi" w:hAnsiTheme="majorBidi" w:cstheme="majorBidi"/>
        </w:rPr>
        <w:t>.</w:t>
      </w:r>
      <w:r w:rsidRPr="00691E39">
        <w:rPr>
          <w:rFonts w:asciiTheme="majorBidi" w:hAnsiTheme="majorBidi" w:cstheme="majorBidi"/>
        </w:rPr>
        <w:br/>
      </w:r>
      <w:hyperlink r:id="rId29" w:history="1">
        <w:r w:rsidR="00077F87" w:rsidRPr="00F01C72">
          <w:rPr>
            <w:rStyle w:val="Hyperlink"/>
          </w:rPr>
          <w:t>https://web.archive.org/web/20060704075219/http://www.commitment.org.il/art_images/files/943299552/Benish.pdf</w:t>
        </w:r>
      </w:hyperlink>
      <w:bookmarkEnd w:id="206"/>
    </w:p>
    <w:p w14:paraId="5D7165A5" w14:textId="6AFB2609" w:rsidR="003B3317" w:rsidRDefault="005C3995" w:rsidP="005C3995">
      <w:pPr>
        <w:bidi w:val="0"/>
        <w:spacing w:after="0" w:line="240" w:lineRule="auto"/>
        <w:ind w:hanging="340"/>
        <w:rPr>
          <w:rFonts w:asciiTheme="majorBidi" w:hAnsiTheme="majorBidi" w:cstheme="majorBidi"/>
        </w:rPr>
      </w:pPr>
      <w:bookmarkStart w:id="207" w:name="Ministry_of_Labor"/>
      <w:bookmarkStart w:id="208" w:name="_Ref43820141"/>
      <w:r w:rsidRPr="005C3995">
        <w:rPr>
          <w:rFonts w:asciiTheme="majorBidi" w:hAnsiTheme="majorBidi" w:cstheme="majorBidi"/>
        </w:rPr>
        <w:t>Ministry of Labor, Social Affairs and Social Services</w:t>
      </w:r>
      <w:bookmarkEnd w:id="207"/>
      <w:r>
        <w:rPr>
          <w:rFonts w:asciiTheme="majorBidi" w:hAnsiTheme="majorBidi" w:cstheme="majorBidi"/>
        </w:rPr>
        <w:t>, "</w:t>
      </w:r>
      <w:r w:rsidRPr="005C3995">
        <w:rPr>
          <w:rFonts w:asciiTheme="majorBidi" w:hAnsiTheme="majorBidi" w:cstheme="majorBidi"/>
          <w:i/>
          <w:iCs/>
        </w:rPr>
        <w:t>The Arabs in Israel, mapping population, employment features, living, income and outcome</w:t>
      </w:r>
      <w:r>
        <w:rPr>
          <w:rFonts w:asciiTheme="majorBidi" w:hAnsiTheme="majorBidi" w:cstheme="majorBidi"/>
        </w:rPr>
        <w:t>", 2015 page 19.</w:t>
      </w:r>
      <w:r w:rsidR="003B3317" w:rsidRPr="00691E39">
        <w:rPr>
          <w:rFonts w:asciiTheme="majorBidi" w:hAnsiTheme="majorBidi" w:cstheme="majorBidi"/>
        </w:rPr>
        <w:br/>
      </w:r>
      <w:hyperlink r:id="rId30" w:history="1">
        <w:r w:rsidR="003B3317" w:rsidRPr="00FD0097">
          <w:rPr>
            <w:rStyle w:val="Hyperlink"/>
          </w:rPr>
          <w:t>https://employment.molsa.gov.il/Research/Documents/X13478.pdf</w:t>
        </w:r>
      </w:hyperlink>
      <w:bookmarkEnd w:id="208"/>
    </w:p>
    <w:p w14:paraId="6645E6D1" w14:textId="77777777" w:rsidR="002E6988" w:rsidRDefault="005C3995" w:rsidP="002E6988">
      <w:pPr>
        <w:bidi w:val="0"/>
        <w:spacing w:after="0" w:line="240" w:lineRule="auto"/>
        <w:ind w:hanging="340"/>
        <w:rPr>
          <w:rFonts w:asciiTheme="majorBidi" w:hAnsiTheme="majorBidi" w:cstheme="majorBidi"/>
        </w:rPr>
      </w:pPr>
      <w:bookmarkStart w:id="209" w:name="Central_Bureau_of_Statistics"/>
      <w:bookmarkStart w:id="210" w:name="_Ref43820155"/>
      <w:r w:rsidRPr="005C3995">
        <w:rPr>
          <w:rFonts w:asciiTheme="majorBidi" w:hAnsiTheme="majorBidi" w:cstheme="majorBidi"/>
        </w:rPr>
        <w:t>Central Bureau of Statistics</w:t>
      </w:r>
      <w:bookmarkEnd w:id="209"/>
      <w:r w:rsidRPr="005C3995">
        <w:rPr>
          <w:rFonts w:asciiTheme="majorBidi" w:hAnsiTheme="majorBidi" w:cstheme="majorBidi"/>
        </w:rPr>
        <w:t>, "</w:t>
      </w:r>
      <w:r w:rsidRPr="005C3995">
        <w:rPr>
          <w:rFonts w:asciiTheme="majorBidi" w:hAnsiTheme="majorBidi" w:cstheme="majorBidi"/>
          <w:i/>
          <w:iCs/>
        </w:rPr>
        <w:t>Statistical year 2017</w:t>
      </w:r>
      <w:r w:rsidRPr="005C3995">
        <w:rPr>
          <w:rFonts w:asciiTheme="majorBidi" w:hAnsiTheme="majorBidi" w:cstheme="majorBidi"/>
        </w:rPr>
        <w:t>", Chapter 9, 2017.</w:t>
      </w:r>
      <w:r w:rsidR="003B3317" w:rsidRPr="005C3995">
        <w:rPr>
          <w:rFonts w:asciiTheme="majorBidi" w:hAnsiTheme="majorBidi" w:cstheme="majorBidi"/>
          <w:rtl/>
        </w:rPr>
        <w:br/>
      </w:r>
      <w:hyperlink r:id="rId31" w:history="1">
        <w:r w:rsidR="003B3317">
          <w:rPr>
            <w:rStyle w:val="Hyperlink"/>
          </w:rPr>
          <w:t>https://meyda.education.gov.il/files/Mazkirut_Pedagogit/MadaeySviva/2017-2018/shnaton_stat_2017.pdf</w:t>
        </w:r>
      </w:hyperlink>
      <w:bookmarkStart w:id="211" w:name="_Ref43820170"/>
      <w:bookmarkEnd w:id="210"/>
    </w:p>
    <w:p w14:paraId="0525637E" w14:textId="1B63FF4D" w:rsidR="00612E66" w:rsidRPr="00A340E7" w:rsidRDefault="005C3995" w:rsidP="002E6988">
      <w:pPr>
        <w:bidi w:val="0"/>
        <w:spacing w:after="0" w:line="240" w:lineRule="auto"/>
        <w:ind w:hanging="340"/>
        <w:rPr>
          <w:rFonts w:asciiTheme="majorBidi" w:hAnsiTheme="majorBidi" w:cstheme="majorBidi"/>
          <w:rtl/>
        </w:rPr>
      </w:pPr>
      <w:bookmarkStart w:id="212" w:name="_Hlk44097765"/>
      <w:bookmarkStart w:id="213" w:name="Israeli_Employment_Service"/>
      <w:r>
        <w:rPr>
          <w:rFonts w:asciiTheme="majorBidi" w:hAnsiTheme="majorBidi" w:cstheme="majorBidi"/>
        </w:rPr>
        <w:lastRenderedPageBreak/>
        <w:t>Israeli Employment Service</w:t>
      </w:r>
      <w:bookmarkEnd w:id="212"/>
      <w:bookmarkEnd w:id="213"/>
      <w:r>
        <w:rPr>
          <w:rFonts w:asciiTheme="majorBidi" w:hAnsiTheme="majorBidi" w:cstheme="majorBidi"/>
        </w:rPr>
        <w:t>, "</w:t>
      </w:r>
      <w:r w:rsidRPr="005C3995">
        <w:rPr>
          <w:rFonts w:asciiTheme="majorBidi" w:hAnsiTheme="majorBidi" w:cstheme="majorBidi"/>
        </w:rPr>
        <w:t>Announcement of intention to undertake joint venture to assist in the technological training for the unemployed to return to the labor market and promote their welfare"</w:t>
      </w:r>
      <w:r>
        <w:rPr>
          <w:rFonts w:asciiTheme="majorBidi" w:hAnsiTheme="majorBidi" w:cstheme="majorBidi"/>
        </w:rPr>
        <w:t>, 2017.</w:t>
      </w:r>
      <w:r w:rsidR="003B3317" w:rsidRPr="00691E39">
        <w:rPr>
          <w:rFonts w:asciiTheme="majorBidi" w:hAnsiTheme="majorBidi" w:cstheme="majorBidi"/>
        </w:rPr>
        <w:br/>
      </w:r>
      <w:hyperlink r:id="rId32" w:history="1">
        <w:r w:rsidR="003B3317">
          <w:rPr>
            <w:rStyle w:val="Hyperlink"/>
          </w:rPr>
          <w:t>https://www.taasuka.gov.il/he/about/jointventures/pages/tapuach.aspx</w:t>
        </w:r>
      </w:hyperlink>
      <w:bookmarkEnd w:id="211"/>
    </w:p>
    <w:sectPr w:rsidR="00612E66" w:rsidRPr="00A340E7" w:rsidSect="00111401">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bs" w:date="2020-06-26T17:18:00Z" w:initials="bs">
    <w:p w14:paraId="61F0C159" w14:textId="3D1CC69F" w:rsidR="002D478D" w:rsidRDefault="002D478D" w:rsidP="00644873">
      <w:pPr>
        <w:pStyle w:val="ab"/>
        <w:rPr>
          <w:rtl/>
        </w:rPr>
      </w:pPr>
      <w:r>
        <w:rPr>
          <w:rStyle w:val="a5"/>
        </w:rPr>
        <w:annotationRef/>
      </w:r>
    </w:p>
  </w:comment>
  <w:comment w:id="31" w:author="bs" w:date="2020-06-26T17:24:00Z" w:initials="bs">
    <w:p w14:paraId="1C45F68A" w14:textId="01D4A44A" w:rsidR="002D478D" w:rsidRDefault="002D478D">
      <w:pPr>
        <w:pStyle w:val="ab"/>
        <w:rPr>
          <w:rtl/>
        </w:rPr>
      </w:pPr>
      <w:r>
        <w:rPr>
          <w:rStyle w:val="a5"/>
        </w:rPr>
        <w:annotationRef/>
      </w:r>
      <w:r>
        <w:rPr>
          <w:rFonts w:hint="cs"/>
          <w:rtl/>
        </w:rPr>
        <w:t xml:space="preserve">ראיתי במקום אחר כתוב רק </w:t>
      </w:r>
      <w:r>
        <w:t xml:space="preserve">sol </w:t>
      </w:r>
      <w:r>
        <w:rPr>
          <w:rFonts w:hint="cs"/>
          <w:rtl/>
        </w:rPr>
        <w:t xml:space="preserve"> - תבדוק</w:t>
      </w:r>
    </w:p>
  </w:comment>
  <w:comment w:id="32" w:author="חן שליו" w:date="2020-06-26T20:47:00Z" w:initials="חש">
    <w:p w14:paraId="018B377D" w14:textId="1B33FA50" w:rsidR="00643361" w:rsidRDefault="00643361">
      <w:pPr>
        <w:pStyle w:val="ab"/>
        <w:rPr>
          <w:rtl/>
        </w:rPr>
      </w:pPr>
      <w:r>
        <w:rPr>
          <w:rStyle w:val="a5"/>
        </w:rPr>
        <w:annotationRef/>
      </w:r>
      <w:r>
        <w:rPr>
          <w:rFonts w:hint="cs"/>
          <w:rtl/>
        </w:rPr>
        <w:t>שני מאמרים שונים</w:t>
      </w:r>
    </w:p>
  </w:comment>
  <w:comment w:id="52" w:author="bs" w:date="2020-06-26T17:14:00Z" w:initials="bs">
    <w:p w14:paraId="48DD447B" w14:textId="2B98B21E" w:rsidR="002D478D" w:rsidRDefault="002D478D">
      <w:pPr>
        <w:pStyle w:val="ab"/>
        <w:rPr>
          <w:rtl/>
        </w:rPr>
      </w:pPr>
      <w:r>
        <w:rPr>
          <w:rStyle w:val="a5"/>
        </w:rPr>
        <w:annotationRef/>
      </w:r>
      <w:r>
        <w:rPr>
          <w:rFonts w:hint="cs"/>
          <w:rtl/>
        </w:rPr>
        <w:t>להוסיף שנה אחרי פסיק של הדוח???</w:t>
      </w:r>
    </w:p>
  </w:comment>
  <w:comment w:id="53" w:author="חן שליו" w:date="2020-06-26T20:21:00Z" w:initials="חש">
    <w:p w14:paraId="4752736B" w14:textId="56736AA9" w:rsidR="002D478D" w:rsidRDefault="002D478D">
      <w:pPr>
        <w:pStyle w:val="ab"/>
        <w:rPr>
          <w:rtl/>
        </w:rPr>
      </w:pPr>
      <w:r>
        <w:rPr>
          <w:rStyle w:val="a5"/>
        </w:rPr>
        <w:annotationRef/>
      </w:r>
      <w:r w:rsidR="00643361">
        <w:rPr>
          <w:rFonts w:hint="cs"/>
          <w:rtl/>
        </w:rPr>
        <w:t>זהו האתר של שיעור האבטלה ב</w:t>
      </w:r>
      <w:r w:rsidR="00643361">
        <w:rPr>
          <w:rFonts w:hint="cs"/>
        </w:rPr>
        <w:t>OECD</w:t>
      </w:r>
      <w:r w:rsidR="00643361">
        <w:rPr>
          <w:rFonts w:hint="cs"/>
          <w:rtl/>
        </w:rPr>
        <w:t xml:space="preserve"> .</w:t>
      </w:r>
      <w:r w:rsidR="00643361">
        <w:rPr>
          <w:rtl/>
        </w:rPr>
        <w:br/>
      </w:r>
      <w:r>
        <w:rPr>
          <w:rFonts w:hint="cs"/>
          <w:rtl/>
        </w:rPr>
        <w:t>רשום שזה נבדק במקור האתר הזה בתאריך 27.11.2019</w:t>
      </w:r>
    </w:p>
  </w:comment>
  <w:comment w:id="58" w:author="bs" w:date="2020-06-26T17:13:00Z" w:initials="bs">
    <w:p w14:paraId="2EEC7087" w14:textId="059E6CF1" w:rsidR="002D478D" w:rsidRDefault="002D478D">
      <w:pPr>
        <w:pStyle w:val="ab"/>
      </w:pPr>
      <w:r>
        <w:rPr>
          <w:rStyle w:val="a5"/>
        </w:rPr>
        <w:annotationRef/>
      </w:r>
      <w:r>
        <w:rPr>
          <w:rFonts w:hint="cs"/>
          <w:rtl/>
        </w:rPr>
        <w:t>להוסיף שנה אחרי פסיק</w:t>
      </w:r>
    </w:p>
  </w:comment>
  <w:comment w:id="59" w:author="חן שליו" w:date="2020-06-26T20:22:00Z" w:initials="חש">
    <w:p w14:paraId="52B7DA96" w14:textId="37B4EE15" w:rsidR="002D478D" w:rsidRDefault="002D478D">
      <w:pPr>
        <w:pStyle w:val="ab"/>
        <w:rPr>
          <w:rtl/>
        </w:rPr>
      </w:pPr>
      <w:r>
        <w:rPr>
          <w:rStyle w:val="a5"/>
        </w:rPr>
        <w:annotationRef/>
      </w:r>
      <w:r>
        <w:rPr>
          <w:rFonts w:hint="cs"/>
          <w:rtl/>
        </w:rPr>
        <w:t>קישור לאתר האינטרנט של שירות התעסוקה</w:t>
      </w:r>
    </w:p>
  </w:comment>
  <w:comment w:id="69" w:author="bs" w:date="2020-06-26T17:14:00Z" w:initials="bs">
    <w:p w14:paraId="49F2CBF2" w14:textId="0AF7E7FA" w:rsidR="002D478D" w:rsidRDefault="002D478D">
      <w:pPr>
        <w:pStyle w:val="ab"/>
      </w:pPr>
      <w:r>
        <w:rPr>
          <w:rStyle w:val="a5"/>
        </w:rPr>
        <w:annotationRef/>
      </w:r>
      <w:r>
        <w:rPr>
          <w:rFonts w:hint="cs"/>
          <w:rtl/>
        </w:rPr>
        <w:t>שנה</w:t>
      </w:r>
    </w:p>
  </w:comment>
  <w:comment w:id="70" w:author="חן שליו" w:date="2020-06-26T20:30:00Z" w:initials="חש">
    <w:p w14:paraId="7C296FC9" w14:textId="1B3C4618" w:rsidR="002D478D" w:rsidRDefault="002D478D">
      <w:pPr>
        <w:pStyle w:val="ab"/>
      </w:pPr>
      <w:r>
        <w:rPr>
          <w:rStyle w:val="a5"/>
        </w:rPr>
        <w:annotationRef/>
      </w:r>
      <w:r>
        <w:rPr>
          <w:rFonts w:hint="cs"/>
          <w:rtl/>
        </w:rPr>
        <w:t>אתר הפלטפורמה של חיפוש העבודה האירופאי</w:t>
      </w:r>
    </w:p>
  </w:comment>
  <w:comment w:id="112" w:author="bs" w:date="2020-06-26T17:36:00Z" w:initials="bs">
    <w:p w14:paraId="4006385F" w14:textId="11BF94F8" w:rsidR="002D478D" w:rsidRDefault="002D478D">
      <w:pPr>
        <w:pStyle w:val="ab"/>
        <w:rPr>
          <w:rtl/>
        </w:rPr>
      </w:pPr>
      <w:r>
        <w:rPr>
          <w:rStyle w:val="a5"/>
        </w:rPr>
        <w:annotationRef/>
      </w:r>
      <w:r>
        <w:rPr>
          <w:rFonts w:hint="cs"/>
          <w:rtl/>
        </w:rPr>
        <w:t xml:space="preserve">עדיף להוריד ביטויים שנויים במחלוקת </w:t>
      </w:r>
      <w:r>
        <w:rPr>
          <w:rtl/>
        </w:rPr>
        <w:t>–</w:t>
      </w:r>
      <w:r>
        <w:rPr>
          <w:rFonts w:hint="cs"/>
          <w:rtl/>
        </w:rPr>
        <w:t xml:space="preserve"> יהודה שומרון </w:t>
      </w:r>
      <w:proofErr w:type="spellStart"/>
      <w:r>
        <w:rPr>
          <w:rFonts w:hint="cs"/>
          <w:rtl/>
        </w:rPr>
        <w:t>וכו</w:t>
      </w:r>
      <w:proofErr w:type="spellEnd"/>
      <w:r>
        <w:rPr>
          <w:rFonts w:hint="cs"/>
          <w:rtl/>
        </w:rPr>
        <w:t>'. תנסה להסתדר בלי המשפט הזה</w:t>
      </w:r>
    </w:p>
  </w:comment>
  <w:comment w:id="113" w:author="חן שליו" w:date="2020-06-26T20:33:00Z" w:initials="חש">
    <w:p w14:paraId="4E4D1229" w14:textId="20C77F5D" w:rsidR="005B54F4" w:rsidRDefault="005B54F4">
      <w:pPr>
        <w:pStyle w:val="ab"/>
        <w:rPr>
          <w:rtl/>
        </w:rPr>
      </w:pPr>
      <w:r>
        <w:rPr>
          <w:rStyle w:val="a5"/>
        </w:rPr>
        <w:annotationRef/>
      </w:r>
      <w:r>
        <w:rPr>
          <w:rFonts w:hint="cs"/>
          <w:rtl/>
        </w:rPr>
        <w:t>זה חלק מהסבר הנתונים שסודרו.</w:t>
      </w:r>
      <w:r>
        <w:rPr>
          <w:rtl/>
        </w:rPr>
        <w:br/>
      </w:r>
      <w:r>
        <w:rPr>
          <w:rFonts w:hint="cs"/>
          <w:rtl/>
        </w:rPr>
        <w:t>אם זה לא מתאים גם שאר ההסברים לא יתאימו</w:t>
      </w:r>
    </w:p>
  </w:comment>
  <w:comment w:id="118" w:author="bs" w:date="2020-06-26T17:38:00Z" w:initials="bs">
    <w:p w14:paraId="4383CE30" w14:textId="077367C3" w:rsidR="002D478D" w:rsidRDefault="002D478D">
      <w:pPr>
        <w:pStyle w:val="ab"/>
      </w:pPr>
      <w:r>
        <w:rPr>
          <w:rStyle w:val="a5"/>
        </w:rPr>
        <w:annotationRef/>
      </w:r>
      <w:r>
        <w:rPr>
          <w:rFonts w:hint="cs"/>
          <w:rtl/>
        </w:rPr>
        <w:t>בשם הטבלה אל תשתמש בקודים וקיצורים</w:t>
      </w:r>
    </w:p>
  </w:comment>
  <w:comment w:id="119" w:author="חן שליו" w:date="2020-06-26T20:34:00Z" w:initials="חש">
    <w:p w14:paraId="0B0AAC3D" w14:textId="40691EBF" w:rsidR="005B54F4" w:rsidRDefault="005B54F4">
      <w:pPr>
        <w:pStyle w:val="ab"/>
        <w:rPr>
          <w:rtl/>
        </w:rPr>
      </w:pPr>
      <w:r>
        <w:rPr>
          <w:rStyle w:val="a5"/>
        </w:rPr>
        <w:annotationRef/>
      </w:r>
      <w:r>
        <w:rPr>
          <w:rFonts w:hint="cs"/>
          <w:rtl/>
        </w:rPr>
        <w:t>העמודה מוסברת בנוסחה מעל</w:t>
      </w:r>
    </w:p>
  </w:comment>
  <w:comment w:id="129" w:author="bs" w:date="2020-06-26T17:39:00Z" w:initials="bs">
    <w:p w14:paraId="1625F201" w14:textId="77777777" w:rsidR="002D478D" w:rsidRDefault="002D478D" w:rsidP="00E36FC3">
      <w:pPr>
        <w:pStyle w:val="ab"/>
        <w:rPr>
          <w:rtl/>
        </w:rPr>
      </w:pPr>
      <w:r>
        <w:rPr>
          <w:rStyle w:val="a5"/>
        </w:rPr>
        <w:annotationRef/>
      </w:r>
      <w:r>
        <w:rPr>
          <w:rFonts w:hint="cs"/>
          <w:rtl/>
        </w:rPr>
        <w:t>תוריד את גבולות המסגרת של אחוזים</w:t>
      </w:r>
    </w:p>
    <w:p w14:paraId="71606074" w14:textId="47F77D22" w:rsidR="002D478D" w:rsidRDefault="002D478D" w:rsidP="00E36FC3">
      <w:pPr>
        <w:pStyle w:val="ab"/>
        <w:rPr>
          <w:rtl/>
        </w:rPr>
      </w:pPr>
      <w:r>
        <w:rPr>
          <w:rFonts w:hint="cs"/>
          <w:rtl/>
        </w:rPr>
        <w:t xml:space="preserve">כמו כן </w:t>
      </w:r>
      <w:r>
        <w:rPr>
          <w:rtl/>
        </w:rPr>
        <w:t>–</w:t>
      </w:r>
      <w:r>
        <w:rPr>
          <w:rFonts w:hint="cs"/>
          <w:rtl/>
        </w:rPr>
        <w:t xml:space="preserve"> תעשה שחר לבן</w:t>
      </w:r>
    </w:p>
  </w:comment>
  <w:comment w:id="130" w:author="חן שליו" w:date="2020-06-26T20:39:00Z" w:initials="חש">
    <w:p w14:paraId="453FBB5E" w14:textId="7AB665E9" w:rsidR="005B54F4" w:rsidRDefault="005B54F4">
      <w:pPr>
        <w:pStyle w:val="ab"/>
      </w:pPr>
      <w:r>
        <w:rPr>
          <w:rStyle w:val="a5"/>
        </w:rPr>
        <w:annotationRef/>
      </w:r>
      <w:r>
        <w:rPr>
          <w:rFonts w:hint="cs"/>
          <w:rtl/>
        </w:rPr>
        <w:t>בוצע</w:t>
      </w:r>
    </w:p>
  </w:comment>
  <w:comment w:id="133" w:author="bs" w:date="2020-06-26T17:40:00Z" w:initials="bs">
    <w:p w14:paraId="53392C42" w14:textId="666F913F" w:rsidR="002D478D" w:rsidRDefault="002D478D">
      <w:pPr>
        <w:pStyle w:val="ab"/>
        <w:rPr>
          <w:rtl/>
        </w:rPr>
      </w:pPr>
      <w:r>
        <w:rPr>
          <w:rStyle w:val="a5"/>
        </w:rPr>
        <w:annotationRef/>
      </w:r>
      <w:r>
        <w:rPr>
          <w:rFonts w:hint="cs"/>
          <w:rtl/>
        </w:rPr>
        <w:t>שם הטבלה צריך להיות "השוואה בין ..." או משהו כזה</w:t>
      </w:r>
    </w:p>
  </w:comment>
  <w:comment w:id="134" w:author="חן שליו" w:date="2020-06-26T20:40:00Z" w:initials="חש">
    <w:p w14:paraId="65345C38" w14:textId="2DE82403" w:rsidR="005B54F4" w:rsidRDefault="005B54F4">
      <w:pPr>
        <w:pStyle w:val="ab"/>
        <w:rPr>
          <w:rtl/>
        </w:rPr>
      </w:pPr>
      <w:r>
        <w:rPr>
          <w:rStyle w:val="a5"/>
        </w:rPr>
        <w:annotationRef/>
      </w:r>
      <w:r>
        <w:rPr>
          <w:rFonts w:hint="cs"/>
          <w:rtl/>
        </w:rPr>
        <w:t>תוקן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F0C159" w15:done="0"/>
  <w15:commentEx w15:paraId="1C45F68A" w15:done="0"/>
  <w15:commentEx w15:paraId="018B377D" w15:paraIdParent="1C45F68A" w15:done="0"/>
  <w15:commentEx w15:paraId="48DD447B" w15:done="0"/>
  <w15:commentEx w15:paraId="4752736B" w15:paraIdParent="48DD447B" w15:done="0"/>
  <w15:commentEx w15:paraId="2EEC7087" w15:done="0"/>
  <w15:commentEx w15:paraId="52B7DA96" w15:paraIdParent="2EEC7087" w15:done="0"/>
  <w15:commentEx w15:paraId="49F2CBF2" w15:done="0"/>
  <w15:commentEx w15:paraId="7C296FC9" w15:paraIdParent="49F2CBF2" w15:done="0"/>
  <w15:commentEx w15:paraId="4006385F" w15:done="0"/>
  <w15:commentEx w15:paraId="4E4D1229" w15:paraIdParent="4006385F" w15:done="0"/>
  <w15:commentEx w15:paraId="4383CE30" w15:done="0"/>
  <w15:commentEx w15:paraId="0B0AAC3D" w15:paraIdParent="4383CE30" w15:done="0"/>
  <w15:commentEx w15:paraId="71606074" w15:done="0"/>
  <w15:commentEx w15:paraId="453FBB5E" w15:paraIdParent="71606074" w15:done="0"/>
  <w15:commentEx w15:paraId="53392C42" w15:done="0"/>
  <w15:commentEx w15:paraId="65345C38" w15:paraIdParent="53392C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F0C159" w16cid:durableId="22A0D6A8"/>
  <w16cid:commentId w16cid:paraId="1C45F68A" w16cid:durableId="22A0D6A9"/>
  <w16cid:commentId w16cid:paraId="018B377D" w16cid:durableId="22A0DD57"/>
  <w16cid:commentId w16cid:paraId="48DD447B" w16cid:durableId="22A0D6AA"/>
  <w16cid:commentId w16cid:paraId="4752736B" w16cid:durableId="22A0D766"/>
  <w16cid:commentId w16cid:paraId="2EEC7087" w16cid:durableId="22A0D6AB"/>
  <w16cid:commentId w16cid:paraId="52B7DA96" w16cid:durableId="22A0D782"/>
  <w16cid:commentId w16cid:paraId="49F2CBF2" w16cid:durableId="22A0D6AD"/>
  <w16cid:commentId w16cid:paraId="7C296FC9" w16cid:durableId="22A0D952"/>
  <w16cid:commentId w16cid:paraId="4006385F" w16cid:durableId="22A0D6B0"/>
  <w16cid:commentId w16cid:paraId="4E4D1229" w16cid:durableId="22A0DA07"/>
  <w16cid:commentId w16cid:paraId="4383CE30" w16cid:durableId="22A0D6B1"/>
  <w16cid:commentId w16cid:paraId="0B0AAC3D" w16cid:durableId="22A0DA4F"/>
  <w16cid:commentId w16cid:paraId="71606074" w16cid:durableId="22A0D6B2"/>
  <w16cid:commentId w16cid:paraId="453FBB5E" w16cid:durableId="22A0DB6C"/>
  <w16cid:commentId w16cid:paraId="53392C42" w16cid:durableId="22A0D6B3"/>
  <w16cid:commentId w16cid:paraId="65345C38" w16cid:durableId="22A0DB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1-gul-regular-smallcaps">
    <w:altName w:val="Arial"/>
    <w:panose1 w:val="00000000000000000000"/>
    <w:charset w:val="B1"/>
    <w:family w:val="auto"/>
    <w:notTrueType/>
    <w:pitch w:val="default"/>
    <w:sig w:usb0="00000801"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F5309"/>
    <w:multiLevelType w:val="hybridMultilevel"/>
    <w:tmpl w:val="9D0C8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AAE04BD"/>
    <w:multiLevelType w:val="hybridMultilevel"/>
    <w:tmpl w:val="9C9ED85E"/>
    <w:lvl w:ilvl="0" w:tplc="4D2C0052">
      <w:start w:val="3"/>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5A297D"/>
    <w:multiLevelType w:val="hybridMultilevel"/>
    <w:tmpl w:val="1B140D82"/>
    <w:lvl w:ilvl="0" w:tplc="7DDE0AC8">
      <w:start w:val="1"/>
      <w:numFmt w:val="decimal"/>
      <w:lvlText w:val="[%1]"/>
      <w:lvlJc w:val="left"/>
      <w:pPr>
        <w:ind w:left="720" w:hanging="360"/>
      </w:pPr>
      <w:rPr>
        <w:rFonts w:asciiTheme="minorBidi" w:hAnsiTheme="minorBidi" w:cstheme="minorBidi" w:hint="default"/>
        <w:i w:val="0"/>
        <w:iCs w:val="0"/>
        <w:color w:val="auto"/>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1A57AB"/>
    <w:multiLevelType w:val="hybridMultilevel"/>
    <w:tmpl w:val="B6989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BD008B"/>
    <w:multiLevelType w:val="hybridMultilevel"/>
    <w:tmpl w:val="4F9CACA4"/>
    <w:lvl w:ilvl="0" w:tplc="4866E55A">
      <w:start w:val="1"/>
      <w:numFmt w:val="decimal"/>
      <w:lvlText w:val="(%1)"/>
      <w:lvlJc w:val="left"/>
      <w:pPr>
        <w:ind w:left="1080" w:hanging="360"/>
      </w:pPr>
      <w:rPr>
        <w:rFonts w:hint="default"/>
        <w:i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0210A6"/>
    <w:multiLevelType w:val="hybridMultilevel"/>
    <w:tmpl w:val="29644078"/>
    <w:lvl w:ilvl="0" w:tplc="7C60CD28">
      <w:start w:val="3"/>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D9197F"/>
    <w:multiLevelType w:val="hybridMultilevel"/>
    <w:tmpl w:val="51F0CD30"/>
    <w:lvl w:ilvl="0" w:tplc="24D464CC">
      <w:start w:val="3"/>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525C9B"/>
    <w:multiLevelType w:val="hybridMultilevel"/>
    <w:tmpl w:val="AB6A75D6"/>
    <w:lvl w:ilvl="0" w:tplc="B87AC52C">
      <w:start w:val="1"/>
      <w:numFmt w:val="decimal"/>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2"/>
  </w:num>
  <w:num w:numId="4">
    <w:abstractNumId w:val="4"/>
  </w:num>
  <w:num w:numId="5">
    <w:abstractNumId w:val="1"/>
  </w:num>
  <w:num w:numId="6">
    <w:abstractNumId w:val="5"/>
  </w:num>
  <w:num w:numId="7">
    <w:abstractNumId w:val="6"/>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חן שליו">
    <w15:presenceInfo w15:providerId="Windows Live" w15:userId="372d144c15d8a7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1" w:cryptProviderType="rsaAES" w:cryptAlgorithmClass="hash" w:cryptAlgorithmType="typeAny" w:cryptAlgorithmSid="14" w:cryptSpinCount="100000" w:hash="z6PswTBctRTUcVaZJMNlxL7iVIQzkXhfPAhtEV1/SwffLrc83lcfdFLXO3fGz1xk/C4GabvJ0lilypOUSLtJZw==" w:salt="GUzbA37hJrxXiyDEhL43PA=="/>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O0MDG3MDe3NLU0MjVT0lEKTi0uzszPAykwNKwFAA14ubwtAAAA"/>
  </w:docVars>
  <w:rsids>
    <w:rsidRoot w:val="00AF72E7"/>
    <w:rsid w:val="00034937"/>
    <w:rsid w:val="00067247"/>
    <w:rsid w:val="00077F87"/>
    <w:rsid w:val="0008674D"/>
    <w:rsid w:val="000F2BC6"/>
    <w:rsid w:val="00111401"/>
    <w:rsid w:val="00127B53"/>
    <w:rsid w:val="00146EC2"/>
    <w:rsid w:val="00163535"/>
    <w:rsid w:val="00173678"/>
    <w:rsid w:val="001A6585"/>
    <w:rsid w:val="001B07BC"/>
    <w:rsid w:val="001B12B5"/>
    <w:rsid w:val="001C28BD"/>
    <w:rsid w:val="001C7262"/>
    <w:rsid w:val="001D13B0"/>
    <w:rsid w:val="001E1FFB"/>
    <w:rsid w:val="001E4BA6"/>
    <w:rsid w:val="00212AA6"/>
    <w:rsid w:val="0021345F"/>
    <w:rsid w:val="0023514D"/>
    <w:rsid w:val="00273BFD"/>
    <w:rsid w:val="002D478D"/>
    <w:rsid w:val="002E6988"/>
    <w:rsid w:val="00311FD5"/>
    <w:rsid w:val="0034144E"/>
    <w:rsid w:val="00382C18"/>
    <w:rsid w:val="003B30A5"/>
    <w:rsid w:val="003B3317"/>
    <w:rsid w:val="003D5938"/>
    <w:rsid w:val="003E1116"/>
    <w:rsid w:val="003E1D69"/>
    <w:rsid w:val="00405076"/>
    <w:rsid w:val="00446B25"/>
    <w:rsid w:val="004510A3"/>
    <w:rsid w:val="004600BE"/>
    <w:rsid w:val="004E2FCF"/>
    <w:rsid w:val="00501FDE"/>
    <w:rsid w:val="00514E77"/>
    <w:rsid w:val="00540C1F"/>
    <w:rsid w:val="005762C1"/>
    <w:rsid w:val="005923C9"/>
    <w:rsid w:val="005A021A"/>
    <w:rsid w:val="005B54F4"/>
    <w:rsid w:val="005C3995"/>
    <w:rsid w:val="005C7105"/>
    <w:rsid w:val="005F21F9"/>
    <w:rsid w:val="00607DA3"/>
    <w:rsid w:val="00612E66"/>
    <w:rsid w:val="00643361"/>
    <w:rsid w:val="00644873"/>
    <w:rsid w:val="00666B7C"/>
    <w:rsid w:val="00683F48"/>
    <w:rsid w:val="00691E39"/>
    <w:rsid w:val="006A1A0E"/>
    <w:rsid w:val="006B583E"/>
    <w:rsid w:val="006C08BF"/>
    <w:rsid w:val="006C219C"/>
    <w:rsid w:val="006C3605"/>
    <w:rsid w:val="006F0E54"/>
    <w:rsid w:val="007233BD"/>
    <w:rsid w:val="007260BD"/>
    <w:rsid w:val="00771CF9"/>
    <w:rsid w:val="0077579A"/>
    <w:rsid w:val="00786F31"/>
    <w:rsid w:val="007B4ADD"/>
    <w:rsid w:val="007D1F37"/>
    <w:rsid w:val="007F58DE"/>
    <w:rsid w:val="00812C8D"/>
    <w:rsid w:val="00836732"/>
    <w:rsid w:val="008537DF"/>
    <w:rsid w:val="008C3D41"/>
    <w:rsid w:val="008D6740"/>
    <w:rsid w:val="00935CEB"/>
    <w:rsid w:val="0096099F"/>
    <w:rsid w:val="009A6275"/>
    <w:rsid w:val="009F4630"/>
    <w:rsid w:val="00A01AE2"/>
    <w:rsid w:val="00A259E1"/>
    <w:rsid w:val="00A340E7"/>
    <w:rsid w:val="00AA0DC5"/>
    <w:rsid w:val="00AF5568"/>
    <w:rsid w:val="00AF72E7"/>
    <w:rsid w:val="00B266F1"/>
    <w:rsid w:val="00B760CE"/>
    <w:rsid w:val="00BB59E1"/>
    <w:rsid w:val="00BE0A49"/>
    <w:rsid w:val="00BE77D1"/>
    <w:rsid w:val="00C062A5"/>
    <w:rsid w:val="00C142DD"/>
    <w:rsid w:val="00C15393"/>
    <w:rsid w:val="00C36AAC"/>
    <w:rsid w:val="00C47A19"/>
    <w:rsid w:val="00C53646"/>
    <w:rsid w:val="00C661AA"/>
    <w:rsid w:val="00C66C8D"/>
    <w:rsid w:val="00C95857"/>
    <w:rsid w:val="00CD707B"/>
    <w:rsid w:val="00D03767"/>
    <w:rsid w:val="00D11DCB"/>
    <w:rsid w:val="00D9589B"/>
    <w:rsid w:val="00D96F91"/>
    <w:rsid w:val="00E0042A"/>
    <w:rsid w:val="00E00A81"/>
    <w:rsid w:val="00E228CF"/>
    <w:rsid w:val="00E36FC3"/>
    <w:rsid w:val="00E4255D"/>
    <w:rsid w:val="00E77B82"/>
    <w:rsid w:val="00F00204"/>
    <w:rsid w:val="00F20DC6"/>
    <w:rsid w:val="00F26EFF"/>
    <w:rsid w:val="00F7299D"/>
    <w:rsid w:val="00FA24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C2749"/>
  <w15:docId w15:val="{DC3E8646-24B1-4603-B08E-C3BF835B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E0A49"/>
    <w:pPr>
      <w:bidi/>
    </w:pPr>
  </w:style>
  <w:style w:type="paragraph" w:styleId="1">
    <w:name w:val="heading 1"/>
    <w:basedOn w:val="a"/>
    <w:next w:val="a"/>
    <w:link w:val="10"/>
    <w:uiPriority w:val="9"/>
    <w:qFormat/>
    <w:rsid w:val="00BE0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153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E0A49"/>
    <w:rPr>
      <w:rFonts w:asciiTheme="majorHAnsi" w:eastAsiaTheme="majorEastAsia" w:hAnsiTheme="majorHAnsi" w:cstheme="majorBidi"/>
      <w:color w:val="2F5496" w:themeColor="accent1" w:themeShade="BF"/>
      <w:sz w:val="32"/>
      <w:szCs w:val="32"/>
    </w:rPr>
  </w:style>
  <w:style w:type="table" w:styleId="a3">
    <w:name w:val="Table Grid"/>
    <w:basedOn w:val="a1"/>
    <w:uiPriority w:val="39"/>
    <w:rsid w:val="00451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15393"/>
    <w:pPr>
      <w:ind w:left="720"/>
      <w:contextualSpacing/>
    </w:pPr>
  </w:style>
  <w:style w:type="paragraph" w:styleId="HTML">
    <w:name w:val="HTML Preformatted"/>
    <w:basedOn w:val="a"/>
    <w:link w:val="HTML0"/>
    <w:uiPriority w:val="99"/>
    <w:unhideWhenUsed/>
    <w:rsid w:val="00C15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C15393"/>
    <w:rPr>
      <w:rFonts w:ascii="Courier New" w:eastAsia="Times New Roman" w:hAnsi="Courier New" w:cs="Courier New"/>
      <w:sz w:val="20"/>
      <w:szCs w:val="20"/>
    </w:rPr>
  </w:style>
  <w:style w:type="character" w:styleId="a5">
    <w:name w:val="annotation reference"/>
    <w:basedOn w:val="a0"/>
    <w:uiPriority w:val="99"/>
    <w:semiHidden/>
    <w:unhideWhenUsed/>
    <w:rsid w:val="00C15393"/>
    <w:rPr>
      <w:sz w:val="16"/>
      <w:szCs w:val="16"/>
    </w:rPr>
  </w:style>
  <w:style w:type="paragraph" w:styleId="a6">
    <w:name w:val="No Spacing"/>
    <w:uiPriority w:val="1"/>
    <w:qFormat/>
    <w:rsid w:val="00C15393"/>
    <w:pPr>
      <w:bidi/>
      <w:spacing w:after="0" w:line="240" w:lineRule="auto"/>
    </w:pPr>
  </w:style>
  <w:style w:type="table" w:customStyle="1" w:styleId="3-61">
    <w:name w:val="טבלת רשת 3 - הדגשה 61"/>
    <w:basedOn w:val="a1"/>
    <w:uiPriority w:val="48"/>
    <w:rsid w:val="00C1539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20">
    <w:name w:val="כותרת 2 תו"/>
    <w:basedOn w:val="a0"/>
    <w:link w:val="2"/>
    <w:uiPriority w:val="9"/>
    <w:rsid w:val="00C15393"/>
    <w:rPr>
      <w:rFonts w:asciiTheme="majorHAnsi" w:eastAsiaTheme="majorEastAsia" w:hAnsiTheme="majorHAnsi" w:cstheme="majorBidi"/>
      <w:color w:val="2F5496" w:themeColor="accent1" w:themeShade="BF"/>
      <w:sz w:val="26"/>
      <w:szCs w:val="26"/>
    </w:rPr>
  </w:style>
  <w:style w:type="character" w:styleId="Hyperlink">
    <w:name w:val="Hyperlink"/>
    <w:basedOn w:val="a0"/>
    <w:uiPriority w:val="99"/>
    <w:unhideWhenUsed/>
    <w:rsid w:val="00612E66"/>
    <w:rPr>
      <w:color w:val="0563C1" w:themeColor="hyperlink"/>
      <w:u w:val="single"/>
    </w:rPr>
  </w:style>
  <w:style w:type="character" w:customStyle="1" w:styleId="11">
    <w:name w:val="אזכור לא מזוהה1"/>
    <w:basedOn w:val="a0"/>
    <w:uiPriority w:val="99"/>
    <w:semiHidden/>
    <w:unhideWhenUsed/>
    <w:rsid w:val="008C3D41"/>
    <w:rPr>
      <w:color w:val="605E5C"/>
      <w:shd w:val="clear" w:color="auto" w:fill="E1DFDD"/>
    </w:rPr>
  </w:style>
  <w:style w:type="paragraph" w:styleId="a7">
    <w:name w:val="TOC Heading"/>
    <w:basedOn w:val="1"/>
    <w:next w:val="a"/>
    <w:uiPriority w:val="39"/>
    <w:unhideWhenUsed/>
    <w:qFormat/>
    <w:rsid w:val="009F4630"/>
    <w:pPr>
      <w:outlineLvl w:val="9"/>
    </w:pPr>
    <w:rPr>
      <w:rtl/>
      <w:cs/>
    </w:rPr>
  </w:style>
  <w:style w:type="paragraph" w:styleId="TOC1">
    <w:name w:val="toc 1"/>
    <w:basedOn w:val="a"/>
    <w:next w:val="a"/>
    <w:autoRedefine/>
    <w:uiPriority w:val="39"/>
    <w:unhideWhenUsed/>
    <w:rsid w:val="009F4630"/>
    <w:pPr>
      <w:spacing w:after="100"/>
    </w:pPr>
  </w:style>
  <w:style w:type="paragraph" w:styleId="TOC2">
    <w:name w:val="toc 2"/>
    <w:basedOn w:val="a"/>
    <w:next w:val="a"/>
    <w:autoRedefine/>
    <w:uiPriority w:val="39"/>
    <w:unhideWhenUsed/>
    <w:rsid w:val="009F4630"/>
    <w:pPr>
      <w:spacing w:after="100"/>
      <w:ind w:left="220"/>
    </w:pPr>
  </w:style>
  <w:style w:type="character" w:styleId="FollowedHyperlink">
    <w:name w:val="FollowedHyperlink"/>
    <w:basedOn w:val="a0"/>
    <w:uiPriority w:val="99"/>
    <w:semiHidden/>
    <w:unhideWhenUsed/>
    <w:rsid w:val="00A01AE2"/>
    <w:rPr>
      <w:color w:val="954F72" w:themeColor="followedHyperlink"/>
      <w:u w:val="single"/>
    </w:rPr>
  </w:style>
  <w:style w:type="character" w:styleId="a8">
    <w:name w:val="Intense Emphasis"/>
    <w:basedOn w:val="a0"/>
    <w:uiPriority w:val="21"/>
    <w:qFormat/>
    <w:rsid w:val="00446B25"/>
    <w:rPr>
      <w:i/>
      <w:iCs/>
      <w:color w:val="4472C4" w:themeColor="accent1"/>
    </w:rPr>
  </w:style>
  <w:style w:type="paragraph" w:styleId="a9">
    <w:name w:val="Balloon Text"/>
    <w:basedOn w:val="a"/>
    <w:link w:val="aa"/>
    <w:uiPriority w:val="99"/>
    <w:semiHidden/>
    <w:unhideWhenUsed/>
    <w:rsid w:val="0023514D"/>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23514D"/>
    <w:rPr>
      <w:rFonts w:ascii="Tahoma" w:hAnsi="Tahoma" w:cs="Tahoma"/>
      <w:sz w:val="16"/>
      <w:szCs w:val="16"/>
    </w:rPr>
  </w:style>
  <w:style w:type="paragraph" w:styleId="ab">
    <w:name w:val="annotation text"/>
    <w:basedOn w:val="a"/>
    <w:link w:val="ac"/>
    <w:uiPriority w:val="99"/>
    <w:semiHidden/>
    <w:unhideWhenUsed/>
    <w:rsid w:val="0023514D"/>
    <w:pPr>
      <w:spacing w:line="240" w:lineRule="auto"/>
    </w:pPr>
    <w:rPr>
      <w:sz w:val="20"/>
      <w:szCs w:val="20"/>
    </w:rPr>
  </w:style>
  <w:style w:type="character" w:customStyle="1" w:styleId="ac">
    <w:name w:val="טקסט הערה תו"/>
    <w:basedOn w:val="a0"/>
    <w:link w:val="ab"/>
    <w:uiPriority w:val="99"/>
    <w:semiHidden/>
    <w:rsid w:val="0023514D"/>
    <w:rPr>
      <w:sz w:val="20"/>
      <w:szCs w:val="20"/>
    </w:rPr>
  </w:style>
  <w:style w:type="paragraph" w:styleId="ad">
    <w:name w:val="annotation subject"/>
    <w:basedOn w:val="ab"/>
    <w:next w:val="ab"/>
    <w:link w:val="ae"/>
    <w:uiPriority w:val="99"/>
    <w:semiHidden/>
    <w:unhideWhenUsed/>
    <w:rsid w:val="0023514D"/>
    <w:rPr>
      <w:b/>
      <w:bCs/>
    </w:rPr>
  </w:style>
  <w:style w:type="character" w:customStyle="1" w:styleId="ae">
    <w:name w:val="נושא הערה תו"/>
    <w:basedOn w:val="ac"/>
    <w:link w:val="ad"/>
    <w:uiPriority w:val="99"/>
    <w:semiHidden/>
    <w:rsid w:val="0023514D"/>
    <w:rPr>
      <w:b/>
      <w:bCs/>
      <w:sz w:val="20"/>
      <w:szCs w:val="20"/>
    </w:rPr>
  </w:style>
  <w:style w:type="character" w:customStyle="1" w:styleId="21">
    <w:name w:val="אזכור לא מזוהה2"/>
    <w:basedOn w:val="a0"/>
    <w:uiPriority w:val="99"/>
    <w:semiHidden/>
    <w:unhideWhenUsed/>
    <w:rsid w:val="00B760CE"/>
    <w:rPr>
      <w:color w:val="605E5C"/>
      <w:shd w:val="clear" w:color="auto" w:fill="E1DFDD"/>
    </w:rPr>
  </w:style>
  <w:style w:type="character" w:styleId="af">
    <w:name w:val="Unresolved Mention"/>
    <w:basedOn w:val="a0"/>
    <w:uiPriority w:val="99"/>
    <w:semiHidden/>
    <w:unhideWhenUsed/>
    <w:rsid w:val="002D4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672335">
      <w:bodyDiv w:val="1"/>
      <w:marLeft w:val="0"/>
      <w:marRight w:val="0"/>
      <w:marTop w:val="0"/>
      <w:marBottom w:val="0"/>
      <w:divBdr>
        <w:top w:val="none" w:sz="0" w:space="0" w:color="auto"/>
        <w:left w:val="none" w:sz="0" w:space="0" w:color="auto"/>
        <w:bottom w:val="none" w:sz="0" w:space="0" w:color="auto"/>
        <w:right w:val="none" w:sz="0" w:space="0" w:color="auto"/>
      </w:divBdr>
    </w:div>
    <w:div w:id="993798912">
      <w:bodyDiv w:val="1"/>
      <w:marLeft w:val="0"/>
      <w:marRight w:val="0"/>
      <w:marTop w:val="0"/>
      <w:marBottom w:val="0"/>
      <w:divBdr>
        <w:top w:val="none" w:sz="0" w:space="0" w:color="auto"/>
        <w:left w:val="none" w:sz="0" w:space="0" w:color="auto"/>
        <w:bottom w:val="none" w:sz="0" w:space="0" w:color="auto"/>
        <w:right w:val="none" w:sz="0" w:space="0" w:color="auto"/>
      </w:divBdr>
    </w:div>
    <w:div w:id="160735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dx.doi.org/10.15185/izawol.94" TargetMode="External"/><Relationship Id="rId18" Type="http://schemas.openxmlformats.org/officeDocument/2006/relationships/hyperlink" Target="https://www.taasuka.gov.il/he/About/Pages/default.aspx" TargetMode="External"/><Relationship Id="rId26" Type="http://schemas.openxmlformats.org/officeDocument/2006/relationships/hyperlink" Target="https://books.google.co.il/books?id=zrBTKOmLgUsC&amp;printsec=frontcover&amp;hl=iw&amp;source=gbs_ge_summary_r&amp;cad=0" TargetMode="External"/><Relationship Id="rId3" Type="http://schemas.openxmlformats.org/officeDocument/2006/relationships/styles" Target="styles.xml"/><Relationship Id="rId21" Type="http://schemas.openxmlformats.org/officeDocument/2006/relationships/hyperlink" Target="http://www.oecd.org/els/emp/37865430.pdf" TargetMode="External"/><Relationship Id="rId34" Type="http://schemas.microsoft.com/office/2011/relationships/people" Target="people.xml"/><Relationship Id="rId7" Type="http://schemas.microsoft.com/office/2011/relationships/commentsExtended" Target="commentsExtended.xml"/><Relationship Id="rId12" Type="http://schemas.openxmlformats.org/officeDocument/2006/relationships/hyperlink" Target="http://wapes.org/en/system/files/wp_167_-_sol1_1.pdf" TargetMode="External"/><Relationship Id="rId17" Type="http://schemas.openxmlformats.org/officeDocument/2006/relationships/hyperlink" Target="https://data.oecd.org/unemp/unemployment-rate.htm" TargetMode="External"/><Relationship Id="rId25" Type="http://schemas.openxmlformats.org/officeDocument/2006/relationships/hyperlink" Target="http://www.oecd.org/employment/emp/thepublicemploymentserviceintheunitedstates.ht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16/j.ssmph.2019.100410" TargetMode="External"/><Relationship Id="rId20" Type="http://schemas.openxmlformats.org/officeDocument/2006/relationships/hyperlink" Target="https://ec.europa.eu/eures/public/en/homepage" TargetMode="External"/><Relationship Id="rId29" Type="http://schemas.openxmlformats.org/officeDocument/2006/relationships/hyperlink" Target="https://web.archive.org/web/20060704075219/http://www.commitment.org.il/art_images/files/943299552/Benish.pdf"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doi.org/10.1016/S2212-5671(14)00345-1" TargetMode="External"/><Relationship Id="rId24" Type="http://schemas.openxmlformats.org/officeDocument/2006/relationships/hyperlink" Target="https://doi.org/10.1016/j.joep.2010.01.013" TargetMode="External"/><Relationship Id="rId32" Type="http://schemas.openxmlformats.org/officeDocument/2006/relationships/hyperlink" Target="https://www.taasuka.gov.il/he/about/jointventures/pages/tapuach.aspx" TargetMode="External"/><Relationship Id="rId5" Type="http://schemas.openxmlformats.org/officeDocument/2006/relationships/webSettings" Target="webSettings.xml"/><Relationship Id="rId15" Type="http://schemas.openxmlformats.org/officeDocument/2006/relationships/hyperlink" Target="https://www.researchgate.net/publication/266094284" TargetMode="External"/><Relationship Id="rId23" Type="http://schemas.openxmlformats.org/officeDocument/2006/relationships/hyperlink" Target="http://dx.doi.org/10.1016/j.econlet.2015.12.007" TargetMode="External"/><Relationship Id="rId28" Type="http://schemas.openxmlformats.org/officeDocument/2006/relationships/hyperlink" Target="https://www.researchgate.net/publication/318723797" TargetMode="External"/><Relationship Id="rId10" Type="http://schemas.openxmlformats.org/officeDocument/2006/relationships/chart" Target="charts/chart1.xml"/><Relationship Id="rId19" Type="http://schemas.openxmlformats.org/officeDocument/2006/relationships/hyperlink" Target="https://doi.org/10.1016/j.labeco.2008.02.004" TargetMode="External"/><Relationship Id="rId31" Type="http://schemas.openxmlformats.org/officeDocument/2006/relationships/hyperlink" Target="https://meyda.education.gov.il/files/Mazkirut_Pedagogit/MadaeySviva/2017-2018/shnaton_stat_2017.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x.doi.org/10.2105%2Fajph.94.1.82" TargetMode="External"/><Relationship Id="rId22" Type="http://schemas.openxmlformats.org/officeDocument/2006/relationships/hyperlink" Target="http://ftp.iza.org/pp84.pdf" TargetMode="External"/><Relationship Id="rId27" Type="http://schemas.openxmlformats.org/officeDocument/2006/relationships/hyperlink" Target="http://taubcenter.org.il/arab-israeli-unemployment-much-higher-than-previously-thought-2/" TargetMode="External"/><Relationship Id="rId30" Type="http://schemas.openxmlformats.org/officeDocument/2006/relationships/hyperlink" Target="https://employment.molsa.gov.il/Research/Documents/X13478.pdf" TargetMode="Externa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en8\Desktop\&#1514;&#1493;&#1510;&#1512;&#1497;%20&#1508;&#1512;&#1493;&#1497;&#1511;&#1496;\chen_programs_binar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tx>
            <c:strRef>
              <c:f>גיליון1!$I$4</c:f>
              <c:strCache>
                <c:ptCount val="1"/>
                <c:pt idx="0">
                  <c:v>Num of programs</c:v>
                </c:pt>
              </c:strCache>
            </c:strRef>
          </c:tx>
          <c:dPt>
            <c:idx val="0"/>
            <c:bubble3D val="0"/>
            <c:explosion val="17"/>
            <c:spPr>
              <a:solidFill>
                <a:schemeClr val="dk1">
                  <a:tint val="885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1-9901-41ED-8C2B-F6008490BC36}"/>
              </c:ext>
            </c:extLst>
          </c:dPt>
          <c:dPt>
            <c:idx val="1"/>
            <c:bubble3D val="0"/>
            <c:explosion val="23"/>
            <c:spPr>
              <a:solidFill>
                <a:schemeClr val="dk1">
                  <a:tint val="550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3-9901-41ED-8C2B-F6008490BC36}"/>
              </c:ext>
            </c:extLst>
          </c:dPt>
          <c:dPt>
            <c:idx val="2"/>
            <c:bubble3D val="0"/>
            <c:spPr>
              <a:solidFill>
                <a:schemeClr val="dk1">
                  <a:tint val="750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5-9901-41ED-8C2B-F6008490BC36}"/>
              </c:ext>
            </c:extLst>
          </c:dPt>
          <c:dPt>
            <c:idx val="3"/>
            <c:bubble3D val="0"/>
            <c:explosion val="13"/>
            <c:spPr>
              <a:solidFill>
                <a:schemeClr val="dk1">
                  <a:tint val="985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7-9901-41ED-8C2B-F6008490BC36}"/>
              </c:ext>
            </c:extLst>
          </c:dPt>
          <c:dLbls>
            <c:dLbl>
              <c:idx val="0"/>
              <c:layout>
                <c:manualLayout>
                  <c:x val="-0.14188649080735413"/>
                  <c:y val="1.531862745098039E-2"/>
                </c:manualLayout>
              </c:layout>
              <c:spPr>
                <a:solidFill>
                  <a:sysClr val="window" lastClr="FFFFFF"/>
                </a:solidFill>
                <a:ln>
                  <a:solidFill>
                    <a:sysClr val="window" lastClr="FFFFFF"/>
                  </a:solidFill>
                </a:ln>
                <a:effectLst/>
              </c:spPr>
              <c:txPr>
                <a:bodyPr rot="0" spcFirstLastPara="1" vertOverflow="ellipsis" vert="horz" wrap="square" lIns="38100" tIns="19050" rIns="38100" bIns="19050" anchor="ctr" anchorCtr="1">
                  <a:noAutofit/>
                </a:bodyPr>
                <a:lstStyle/>
                <a:p>
                  <a:pPr>
                    <a:defRPr sz="800" b="0" i="0" u="none" strike="noStrike" kern="1200" baseline="0">
                      <a:solidFill>
                        <a:schemeClr val="dk1"/>
                      </a:solidFill>
                      <a:latin typeface="+mn-lt"/>
                      <a:ea typeface="+mn-ea"/>
                      <a:cs typeface="+mn-cs"/>
                    </a:defRPr>
                  </a:pPr>
                  <a:endParaRPr lang="he-IL"/>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9.4523121660152171E-2"/>
                      <c:h val="0.16086971205805156"/>
                    </c:manualLayout>
                  </c15:layout>
                </c:ext>
                <c:ext xmlns:c16="http://schemas.microsoft.com/office/drawing/2014/chart" uri="{C3380CC4-5D6E-409C-BE32-E72D297353CC}">
                  <c16:uniqueId val="{00000001-9901-41ED-8C2B-F6008490BC36}"/>
                </c:ext>
              </c:extLst>
            </c:dLbl>
            <c:dLbl>
              <c:idx val="1"/>
              <c:layout>
                <c:manualLayout>
                  <c:x val="2.5979216626698633E-2"/>
                  <c:y val="6.1274509803921568E-3"/>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10896888788182051"/>
                      <c:h val="0.16086971205805156"/>
                    </c:manualLayout>
                  </c15:layout>
                </c:ext>
                <c:ext xmlns:c16="http://schemas.microsoft.com/office/drawing/2014/chart" uri="{C3380CC4-5D6E-409C-BE32-E72D297353CC}">
                  <c16:uniqueId val="{00000003-9901-41ED-8C2B-F6008490BC36}"/>
                </c:ext>
              </c:extLst>
            </c:dLbl>
            <c:spPr>
              <a:solidFill>
                <a:sysClr val="window" lastClr="FFFFFF"/>
              </a:solidFill>
              <a:ln>
                <a:solidFill>
                  <a:sysClr val="window" lastClr="FFFFFF"/>
                </a:solid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dk1"/>
                    </a:solidFill>
                    <a:latin typeface="+mn-lt"/>
                    <a:ea typeface="+mn-ea"/>
                    <a:cs typeface="+mn-cs"/>
                  </a:defRPr>
                </a:pPr>
                <a:endParaRPr lang="he-I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numRef>
              <c:f>גיליון1!$H$5:$H$8</c:f>
              <c:numCache>
                <c:formatCode>General</c:formatCode>
                <c:ptCount val="4"/>
                <c:pt idx="0">
                  <c:v>1</c:v>
                </c:pt>
                <c:pt idx="1">
                  <c:v>2</c:v>
                </c:pt>
                <c:pt idx="2">
                  <c:v>3</c:v>
                </c:pt>
                <c:pt idx="3">
                  <c:v>4</c:v>
                </c:pt>
              </c:numCache>
            </c:numRef>
          </c:cat>
          <c:val>
            <c:numRef>
              <c:f>גיליון1!$I$5:$I$8</c:f>
              <c:numCache>
                <c:formatCode>_ * #,##0_ ;_ * \-#,##0_ ;_ * "-"??_ ;_ @_ </c:formatCode>
                <c:ptCount val="4"/>
                <c:pt idx="0">
                  <c:v>2457</c:v>
                </c:pt>
                <c:pt idx="1">
                  <c:v>8643</c:v>
                </c:pt>
                <c:pt idx="2">
                  <c:v>7435</c:v>
                </c:pt>
                <c:pt idx="3">
                  <c:v>48900</c:v>
                </c:pt>
              </c:numCache>
            </c:numRef>
          </c:val>
          <c:extLst>
            <c:ext xmlns:c16="http://schemas.microsoft.com/office/drawing/2014/chart" uri="{C3380CC4-5D6E-409C-BE32-E72D297353CC}">
              <c16:uniqueId val="{00000008-9901-41ED-8C2B-F6008490BC36}"/>
            </c:ext>
          </c:extLst>
        </c:ser>
        <c:ser>
          <c:idx val="1"/>
          <c:order val="1"/>
          <c:tx>
            <c:strRef>
              <c:f>גיליון1!$J$4</c:f>
              <c:strCache>
                <c:ptCount val="1"/>
                <c:pt idx="0">
                  <c:v>%</c:v>
                </c:pt>
              </c:strCache>
            </c:strRef>
          </c:tx>
          <c:dPt>
            <c:idx val="0"/>
            <c:bubble3D val="0"/>
            <c:spPr>
              <a:solidFill>
                <a:schemeClr val="dk1">
                  <a:tint val="885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A-9901-41ED-8C2B-F6008490BC36}"/>
              </c:ext>
            </c:extLst>
          </c:dPt>
          <c:dPt>
            <c:idx val="1"/>
            <c:bubble3D val="0"/>
            <c:spPr>
              <a:solidFill>
                <a:schemeClr val="dk1">
                  <a:tint val="550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C-9901-41ED-8C2B-F6008490BC36}"/>
              </c:ext>
            </c:extLst>
          </c:dPt>
          <c:dPt>
            <c:idx val="2"/>
            <c:bubble3D val="0"/>
            <c:spPr>
              <a:solidFill>
                <a:schemeClr val="dk1">
                  <a:tint val="750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E-9901-41ED-8C2B-F6008490BC36}"/>
              </c:ext>
            </c:extLst>
          </c:dPt>
          <c:dPt>
            <c:idx val="3"/>
            <c:bubble3D val="0"/>
            <c:spPr>
              <a:solidFill>
                <a:schemeClr val="dk1">
                  <a:tint val="985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10-9901-41ED-8C2B-F6008490BC36}"/>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000"/>
                      </a:schemeClr>
                    </a:solidFill>
                    <a:latin typeface="+mn-lt"/>
                    <a:ea typeface="+mn-ea"/>
                    <a:cs typeface="+mn-cs"/>
                  </a:defRPr>
                </a:pPr>
                <a:endParaRPr lang="he-I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numRef>
              <c:f>גיליון1!$H$5:$H$8</c:f>
              <c:numCache>
                <c:formatCode>General</c:formatCode>
                <c:ptCount val="4"/>
                <c:pt idx="0">
                  <c:v>1</c:v>
                </c:pt>
                <c:pt idx="1">
                  <c:v>2</c:v>
                </c:pt>
                <c:pt idx="2">
                  <c:v>3</c:v>
                </c:pt>
                <c:pt idx="3">
                  <c:v>4</c:v>
                </c:pt>
              </c:numCache>
            </c:numRef>
          </c:cat>
          <c:val>
            <c:numRef>
              <c:f>גיליון1!$J$5:$J$8</c:f>
              <c:numCache>
                <c:formatCode>0%</c:formatCode>
                <c:ptCount val="4"/>
                <c:pt idx="0">
                  <c:v>3.6435085638021801E-2</c:v>
                </c:pt>
                <c:pt idx="1">
                  <c:v>0.12816786535182026</c:v>
                </c:pt>
                <c:pt idx="2">
                  <c:v>0.11025431897382665</c:v>
                </c:pt>
                <c:pt idx="3">
                  <c:v>0.72514273003633123</c:v>
                </c:pt>
              </c:numCache>
            </c:numRef>
          </c:val>
          <c:extLst>
            <c:ext xmlns:c16="http://schemas.microsoft.com/office/drawing/2014/chart" uri="{C3380CC4-5D6E-409C-BE32-E72D297353CC}">
              <c16:uniqueId val="{00000011-9901-41ED-8C2B-F6008490BC36}"/>
            </c:ext>
          </c:extLst>
        </c:ser>
        <c:dLbls>
          <c:showLegendKey val="0"/>
          <c:showVal val="0"/>
          <c:showCatName val="0"/>
          <c:showSerName val="0"/>
          <c:showPercent val="0"/>
          <c:showBubbleSize val="0"/>
          <c:showLeaderLines val="0"/>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he-IL"/>
        </a:p>
      </c:txPr>
    </c:legend>
    <c:plotVisOnly val="1"/>
    <c:dispBlanksAs val="gap"/>
    <c:showDLblsOverMax val="0"/>
  </c:chart>
  <c:spPr>
    <a:solidFill>
      <a:schemeClr val="bg1"/>
    </a:solidFill>
    <a:ln w="9525" cap="flat" cmpd="sng" algn="ctr">
      <a:solidFill>
        <a:schemeClr val="tx2">
          <a:lumMod val="15000"/>
          <a:lumOff val="85000"/>
        </a:schemeClr>
      </a:solidFill>
      <a:prstDash val="solid"/>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36A63-7D36-40C0-B8B9-73CD2A177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18</Pages>
  <Words>7851</Words>
  <Characters>39258</Characters>
  <Application>Microsoft Office Word</Application>
  <DocSecurity>8</DocSecurity>
  <Lines>327</Lines>
  <Paragraphs>94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חן שליו</dc:creator>
  <cp:lastModifiedBy>חן שליו</cp:lastModifiedBy>
  <cp:revision>14</cp:revision>
  <dcterms:created xsi:type="dcterms:W3CDTF">2020-06-26T14:44:00Z</dcterms:created>
  <dcterms:modified xsi:type="dcterms:W3CDTF">2020-06-30T13:38:00Z</dcterms:modified>
</cp:coreProperties>
</file>